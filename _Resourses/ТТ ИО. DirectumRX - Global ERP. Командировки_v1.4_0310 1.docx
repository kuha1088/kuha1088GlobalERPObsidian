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DF2AC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12E3962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40048F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09FDC9C5" w14:textId="77777777" w:rsidR="003C5155" w:rsidRPr="009D7FAF" w:rsidRDefault="00667489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60F17C1">
          <v:rect id="_x0000_i1025" style="width:510.3pt;height:2pt" o:hralign="center" o:hrstd="t" o:hrnoshade="t" o:hr="t" fillcolor="black" stroked="f"/>
        </w:pict>
      </w:r>
    </w:p>
    <w:p w14:paraId="6832474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6BE48DC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A1F43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C5C92C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676DD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90B9EAD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DD35A5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03CBED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5727A79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3D1668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356F22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959DD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BD4ED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2A3D638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625DE15B" w14:textId="77777777" w:rsidR="003C5155" w:rsidRPr="009D7FAF" w:rsidRDefault="00667489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C0F20E1">
          <v:rect id="_x0000_i1026" style="width:482.05pt;height:1pt" o:hralign="center" o:hrstd="t" o:hrnoshade="t" o:hr="t" fillcolor="black" stroked="f"/>
        </w:pict>
      </w:r>
    </w:p>
    <w:p w14:paraId="469B570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506742E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247F303A" w14:textId="77777777" w:rsidR="003C5155" w:rsidRPr="009D7FAF" w:rsidRDefault="00667489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5B6D2271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3E69E867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00058E44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702F67D2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65AEC811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7D3E27A3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548394E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6F3F89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6895C70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501142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56F40B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8125B7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34B9370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563F3C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68CB73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F5DBE9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A65086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51016DE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EE2201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3F6F9A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4D3BAC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9B158F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3AE81B9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38B3846D" w14:textId="77777777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59EC2ADA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4E48E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0C3102FE" w14:textId="77777777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F4C70DC" w14:textId="77777777" w:rsidR="00C47A9C" w:rsidRPr="00C47A9C" w:rsidRDefault="00667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29296AB" w14:textId="77777777" w:rsidR="00C47A9C" w:rsidRPr="00C47A9C" w:rsidRDefault="00667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CAAE36F" w14:textId="77777777" w:rsidR="00C47A9C" w:rsidRPr="00C47A9C" w:rsidRDefault="00667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2E3CD7A" w14:textId="77777777" w:rsidR="00C47A9C" w:rsidRPr="00C47A9C" w:rsidRDefault="00667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84E84FB" w14:textId="77777777" w:rsidR="00C47A9C" w:rsidRPr="00C47A9C" w:rsidRDefault="00667489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7506BDA" w14:textId="77777777" w:rsidR="00C47A9C" w:rsidRPr="00C47A9C" w:rsidRDefault="00667489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3346356E" w14:textId="77777777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77C8F62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709574F2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30B459A8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1E051AF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65AA5D4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«СургутАСУнефть»</w:t>
      </w:r>
    </w:p>
    <w:p w14:paraId="53C910D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6397A361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53DDAA28" w14:textId="77777777" w:rsidTr="00E74110">
        <w:tc>
          <w:tcPr>
            <w:tcW w:w="1980" w:type="dxa"/>
          </w:tcPr>
          <w:p w14:paraId="4B639E93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47C73B2E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1361C04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1B5A442D" w14:textId="77777777" w:rsidTr="00E74110">
        <w:tc>
          <w:tcPr>
            <w:tcW w:w="1980" w:type="dxa"/>
          </w:tcPr>
          <w:p w14:paraId="79D59F2A" w14:textId="77777777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</w:p>
        </w:tc>
        <w:tc>
          <w:tcPr>
            <w:tcW w:w="425" w:type="dxa"/>
          </w:tcPr>
          <w:p w14:paraId="1347F7E9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AFE5D9E" w14:textId="77777777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E50E916" w14:textId="77777777" w:rsidTr="00E74110">
        <w:tc>
          <w:tcPr>
            <w:tcW w:w="1980" w:type="dxa"/>
          </w:tcPr>
          <w:p w14:paraId="70F63AA7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34FD5F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58E90425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0AF58B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C7A956A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0C9E766B" w14:textId="77777777" w:rsidTr="00E74110">
        <w:tc>
          <w:tcPr>
            <w:tcW w:w="1980" w:type="dxa"/>
          </w:tcPr>
          <w:p w14:paraId="25C2B4AA" w14:textId="7777777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3999A2BB" w14:textId="77777777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604AE45" w14:textId="77777777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3631A92F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2A344066" w14:textId="77777777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>ПАО «Сургутнефтегаз» на импортонезависимое программное обеспечение.</w:t>
      </w:r>
    </w:p>
    <w:p w14:paraId="3197581B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161BCF7D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="00CA0BF1">
        <w:rPr>
          <w:rFonts w:ascii="Arial" w:hAnsi="Arial" w:cs="Arial"/>
          <w:sz w:val="24"/>
          <w:szCs w:val="24"/>
          <w:lang w:val="en-US"/>
        </w:rPr>
        <w:t>DirectumRX</w:t>
      </w:r>
      <w:r w:rsidRPr="00FA7A80">
        <w:rPr>
          <w:rFonts w:ascii="Arial" w:hAnsi="Arial" w:cs="Arial"/>
          <w:sz w:val="24"/>
          <w:szCs w:val="24"/>
        </w:rPr>
        <w:t>.</w:t>
      </w:r>
    </w:p>
    <w:p w14:paraId="43F3B36B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7736F4DF" w14:textId="77777777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125D0986" w14:textId="77777777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r w:rsidRPr="009D0725">
        <w:rPr>
          <w:rFonts w:ascii="Arial" w:hAnsi="Arial" w:cs="Arial"/>
          <w:sz w:val="24"/>
          <w:szCs w:val="24"/>
        </w:rPr>
        <w:t>Global.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6430C8F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25458A3D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AA1639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>, описанных в документе «ТТ ИО. Global - SAP ERP. Общие технические требования».</w:t>
      </w:r>
    </w:p>
    <w:p w14:paraId="77D51A27" w14:textId="77777777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45593BC2" w14:textId="77777777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0B566968" w14:textId="77777777" w:rsidR="00D53FDD" w:rsidRPr="009B262C" w:rsidRDefault="00D53FDD" w:rsidP="001077E3">
      <w:pPr>
        <w:ind w:firstLine="0"/>
      </w:pPr>
    </w:p>
    <w:p w14:paraId="0D166BCA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3031CFEB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0202324E" w14:textId="77777777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29509C33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4851D69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51C5F732" w14:textId="77777777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Бизнес объект: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32A91FE4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3948CB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39AA5ADB" w14:textId="77777777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576C457F" w14:textId="77777777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</w:p>
    <w:p w14:paraId="6FB2ECFB" w14:textId="77777777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3E3A3CD7" w14:textId="77777777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5B3CCE0F" w14:textId="77777777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749"/>
        <w:gridCol w:w="1136"/>
        <w:gridCol w:w="1839"/>
        <w:gridCol w:w="1843"/>
        <w:gridCol w:w="1423"/>
        <w:gridCol w:w="2830"/>
      </w:tblGrid>
      <w:tr w:rsidR="00D76CF7" w:rsidRPr="009D7FAF" w14:paraId="5F7FBDE0" w14:textId="77777777" w:rsidTr="00E479FC">
        <w:trPr>
          <w:tblHeader/>
          <w:jc w:val="center"/>
        </w:trPr>
        <w:tc>
          <w:tcPr>
            <w:tcW w:w="1129" w:type="dxa"/>
            <w:vMerge w:val="restart"/>
            <w:shd w:val="pct15" w:color="auto" w:fill="auto"/>
          </w:tcPr>
          <w:p w14:paraId="46B9FA01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153" w:type="dxa"/>
            <w:gridSpan w:val="3"/>
            <w:shd w:val="pct15" w:color="auto" w:fill="auto"/>
          </w:tcPr>
          <w:p w14:paraId="67B8C90F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37063657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Bhr_BusinessTripReq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045F850C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1040F7A1" w14:textId="77777777" w:rsidTr="00E479FC">
        <w:trPr>
          <w:trHeight w:val="632"/>
          <w:tblHeader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2A43422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15" w:color="auto" w:fill="auto"/>
          </w:tcPr>
          <w:p w14:paraId="3070DC90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pct15" w:color="auto" w:fill="auto"/>
          </w:tcPr>
          <w:p w14:paraId="74CA3C7A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7F0F0E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5E7153F1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CAE25CF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7FED4731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CD13091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29EB" w:rsidRPr="009D7FAF" w14:paraId="2DA5E4CC" w14:textId="77777777" w:rsidTr="00E479FC">
        <w:trPr>
          <w:trHeight w:val="794"/>
          <w:jc w:val="center"/>
        </w:trPr>
        <w:tc>
          <w:tcPr>
            <w:tcW w:w="1129" w:type="dxa"/>
          </w:tcPr>
          <w:p w14:paraId="05218175" w14:textId="425215D5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commentRangeStart w:id="20"/>
          </w:p>
        </w:tc>
        <w:tc>
          <w:tcPr>
            <w:tcW w:w="2268" w:type="dxa"/>
          </w:tcPr>
          <w:p w14:paraId="7170202C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49" w:type="dxa"/>
          </w:tcPr>
          <w:p w14:paraId="758F1A70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6" w:type="dxa"/>
          </w:tcPr>
          <w:p w14:paraId="0DF62E9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866A3C9" w14:textId="368D6875" w:rsidR="002329EB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F7A">
              <w:rPr>
                <w:rFonts w:ascii="Arial" w:hAnsi="Arial" w:cs="Arial"/>
                <w:sz w:val="20"/>
                <w:szCs w:val="20"/>
                <w:lang w:val="en-US"/>
              </w:rPr>
              <w:t>Btk_ObjectType</w:t>
            </w:r>
          </w:p>
        </w:tc>
        <w:tc>
          <w:tcPr>
            <w:tcW w:w="1843" w:type="dxa"/>
          </w:tcPr>
          <w:p w14:paraId="54A627B1" w14:textId="69ED1C54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Тип </w:t>
            </w:r>
          </w:p>
        </w:tc>
        <w:tc>
          <w:tcPr>
            <w:tcW w:w="1423" w:type="dxa"/>
          </w:tcPr>
          <w:p w14:paraId="054D8AB2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0" w:type="dxa"/>
          </w:tcPr>
          <w:p w14:paraId="0ACE7688" w14:textId="5A8C434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командировки</w:t>
            </w:r>
            <w:r w:rsidRPr="003D7F7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РФ, Загран, РФ+Загран</w:t>
            </w:r>
            <w:commentRangeEnd w:id="20"/>
            <w:r>
              <w:rPr>
                <w:rStyle w:val="af2"/>
              </w:rPr>
              <w:commentReference w:id="20"/>
            </w:r>
          </w:p>
        </w:tc>
      </w:tr>
      <w:tr w:rsidR="002329EB" w:rsidRPr="009D7FAF" w14:paraId="7277A3EB" w14:textId="77777777" w:rsidTr="00E479FC">
        <w:trPr>
          <w:trHeight w:val="794"/>
          <w:jc w:val="center"/>
        </w:trPr>
        <w:tc>
          <w:tcPr>
            <w:tcW w:w="1129" w:type="dxa"/>
          </w:tcPr>
          <w:p w14:paraId="2768A3DF" w14:textId="621C669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14:paraId="74636751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</w:p>
        </w:tc>
        <w:tc>
          <w:tcPr>
            <w:tcW w:w="1749" w:type="dxa"/>
          </w:tcPr>
          <w:p w14:paraId="247F8F4E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479FC"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136" w:type="dxa"/>
          </w:tcPr>
          <w:p w14:paraId="4CA966FF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839" w:type="dxa"/>
          </w:tcPr>
          <w:p w14:paraId="19E11F4D" w14:textId="77777777" w:rsidR="002329EB" w:rsidRPr="00E479FC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</w:p>
        </w:tc>
        <w:tc>
          <w:tcPr>
            <w:tcW w:w="1843" w:type="dxa"/>
          </w:tcPr>
          <w:p w14:paraId="6C7A9E91" w14:textId="77777777" w:rsidR="002329EB" w:rsidRPr="00A158F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7221976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2379637" w14:textId="0DBA3E36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Рег. № </w:t>
            </w:r>
            <w:r w:rsidR="00AA1639">
              <w:rPr>
                <w:rFonts w:ascii="Arial" w:hAnsi="Arial" w:cs="Arial"/>
                <w:sz w:val="20"/>
                <w:szCs w:val="20"/>
              </w:rPr>
              <w:t>Служебного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задания</w:t>
            </w:r>
          </w:p>
          <w:p w14:paraId="198A875C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2B25FCD9" w14:textId="77777777" w:rsidTr="00E479FC">
        <w:trPr>
          <w:trHeight w:val="794"/>
          <w:jc w:val="center"/>
        </w:trPr>
        <w:tc>
          <w:tcPr>
            <w:tcW w:w="1129" w:type="dxa"/>
          </w:tcPr>
          <w:p w14:paraId="72D863DB" w14:textId="7698A35E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268" w:type="dxa"/>
          </w:tcPr>
          <w:p w14:paraId="727BC191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RegistrationDate</w:t>
            </w:r>
          </w:p>
        </w:tc>
        <w:tc>
          <w:tcPr>
            <w:tcW w:w="1749" w:type="dxa"/>
          </w:tcPr>
          <w:p w14:paraId="10BDBF01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Дата документа</w:t>
            </w:r>
          </w:p>
        </w:tc>
        <w:tc>
          <w:tcPr>
            <w:tcW w:w="1136" w:type="dxa"/>
          </w:tcPr>
          <w:p w14:paraId="5A554F6C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15D4B5B5" w14:textId="77777777" w:rsidR="002329EB" w:rsidRPr="00DA0575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</w:p>
        </w:tc>
        <w:tc>
          <w:tcPr>
            <w:tcW w:w="1843" w:type="dxa"/>
          </w:tcPr>
          <w:p w14:paraId="1C4BA192" w14:textId="77777777" w:rsidR="002329EB" w:rsidRPr="00104F9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1C821617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45961EBC" w14:textId="2E793917" w:rsidR="002329EB" w:rsidRPr="00EB47C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рег. </w:t>
            </w:r>
            <w:r w:rsidR="00AA1639">
              <w:rPr>
                <w:rFonts w:ascii="Arial" w:hAnsi="Arial" w:cs="Arial"/>
                <w:sz w:val="20"/>
                <w:szCs w:val="20"/>
              </w:rPr>
              <w:t>Служебного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задания, </w:t>
            </w:r>
            <w:r w:rsidR="00AA1639">
              <w:rPr>
                <w:rFonts w:ascii="Arial" w:hAnsi="Arial" w:cs="Arial"/>
                <w:sz w:val="20"/>
                <w:szCs w:val="20"/>
              </w:rPr>
              <w:t>Записывается</w:t>
            </w:r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r w:rsidRPr="00DA0575">
              <w:rPr>
                <w:rFonts w:ascii="Arial" w:hAnsi="Arial" w:cs="Arial"/>
                <w:sz w:val="20"/>
                <w:szCs w:val="20"/>
              </w:rPr>
              <w:t>dBaseDoc</w:t>
            </w:r>
          </w:p>
        </w:tc>
      </w:tr>
      <w:tr w:rsidR="002329EB" w:rsidRPr="009D7FAF" w14:paraId="18541665" w14:textId="77777777" w:rsidTr="00E479FC">
        <w:trPr>
          <w:trHeight w:val="794"/>
          <w:jc w:val="center"/>
        </w:trPr>
        <w:tc>
          <w:tcPr>
            <w:tcW w:w="1129" w:type="dxa"/>
          </w:tcPr>
          <w:p w14:paraId="6B61CF8B" w14:textId="58C0384B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commentRangeStart w:id="21"/>
            <w:commentRangeStart w:id="22"/>
          </w:p>
        </w:tc>
        <w:tc>
          <w:tcPr>
            <w:tcW w:w="2268" w:type="dxa"/>
          </w:tcPr>
          <w:p w14:paraId="226408F9" w14:textId="77777777" w:rsidR="002329EB" w:rsidRPr="00F70F4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</w:tcPr>
          <w:p w14:paraId="72B90D7F" w14:textId="77777777" w:rsidR="002329EB" w:rsidRPr="00F70F4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047C78F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CBF8DB2" w14:textId="77777777" w:rsidR="002329EB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23"/>
            <w:r>
              <w:rPr>
                <w:rFonts w:ascii="Arial" w:hAnsi="Arial" w:cs="Arial"/>
                <w:sz w:val="20"/>
                <w:szCs w:val="20"/>
                <w:lang w:val="en-US"/>
              </w:rPr>
              <w:t>sBaseDocNum</w:t>
            </w:r>
            <w:commentRangeEnd w:id="23"/>
            <w:r>
              <w:rPr>
                <w:rStyle w:val="af2"/>
              </w:rPr>
              <w:commentReference w:id="23"/>
            </w:r>
          </w:p>
        </w:tc>
        <w:tc>
          <w:tcPr>
            <w:tcW w:w="1843" w:type="dxa"/>
          </w:tcPr>
          <w:p w14:paraId="7BABA9D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задания</w:t>
            </w:r>
          </w:p>
        </w:tc>
        <w:tc>
          <w:tcPr>
            <w:tcW w:w="1423" w:type="dxa"/>
          </w:tcPr>
          <w:p w14:paraId="039FCEEA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  <w:commentRangeEnd w:id="21"/>
            <w:r>
              <w:rPr>
                <w:rStyle w:val="af2"/>
              </w:rPr>
              <w:commentReference w:id="21"/>
            </w:r>
            <w:r>
              <w:rPr>
                <w:rStyle w:val="af2"/>
              </w:rPr>
              <w:commentReference w:id="22"/>
            </w:r>
          </w:p>
        </w:tc>
        <w:tc>
          <w:tcPr>
            <w:tcW w:w="2830" w:type="dxa"/>
          </w:tcPr>
          <w:p w14:paraId="24D19BD6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commentRangeEnd w:id="22"/>
      <w:tr w:rsidR="002329EB" w:rsidRPr="00072C7F" w14:paraId="3D24E412" w14:textId="77777777" w:rsidTr="00E479FC">
        <w:trPr>
          <w:trHeight w:val="794"/>
          <w:jc w:val="center"/>
        </w:trPr>
        <w:tc>
          <w:tcPr>
            <w:tcW w:w="1129" w:type="dxa"/>
          </w:tcPr>
          <w:p w14:paraId="6CEBD643" w14:textId="613C8BDB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268" w:type="dxa"/>
          </w:tcPr>
          <w:p w14:paraId="2E87C3AC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LifeCycleState</w:t>
            </w:r>
          </w:p>
        </w:tc>
        <w:tc>
          <w:tcPr>
            <w:tcW w:w="1749" w:type="dxa"/>
          </w:tcPr>
          <w:p w14:paraId="296A76BA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136" w:type="dxa"/>
          </w:tcPr>
          <w:p w14:paraId="74597DDB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283E34EB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</w:p>
        </w:tc>
        <w:tc>
          <w:tcPr>
            <w:tcW w:w="1843" w:type="dxa"/>
          </w:tcPr>
          <w:p w14:paraId="7580E6AC" w14:textId="77777777" w:rsidR="002329EB" w:rsidRPr="00A76BD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6D1E4360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D0BB37C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4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F16E66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  <w:commentRangeEnd w:id="24"/>
            <w:r>
              <w:rPr>
                <w:rStyle w:val="af2"/>
              </w:rPr>
              <w:commentReference w:id="24"/>
            </w:r>
          </w:p>
        </w:tc>
      </w:tr>
      <w:tr w:rsidR="002329EB" w:rsidRPr="009D7FAF" w14:paraId="0A4C5955" w14:textId="77777777" w:rsidTr="00E479FC">
        <w:trPr>
          <w:trHeight w:val="794"/>
          <w:jc w:val="center"/>
        </w:trPr>
        <w:tc>
          <w:tcPr>
            <w:tcW w:w="1129" w:type="dxa"/>
          </w:tcPr>
          <w:p w14:paraId="4B4E560A" w14:textId="6ACE3F00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268" w:type="dxa"/>
          </w:tcPr>
          <w:p w14:paraId="17478CC3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PersonnelNumber</w:t>
            </w:r>
          </w:p>
        </w:tc>
        <w:tc>
          <w:tcPr>
            <w:tcW w:w="1749" w:type="dxa"/>
          </w:tcPr>
          <w:p w14:paraId="2EEFC120" w14:textId="77777777" w:rsidR="002329EB" w:rsidRPr="00072C7F" w:rsidRDefault="002329EB" w:rsidP="002329EB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Таб.номер</w:t>
            </w:r>
          </w:p>
        </w:tc>
        <w:tc>
          <w:tcPr>
            <w:tcW w:w="1136" w:type="dxa"/>
          </w:tcPr>
          <w:p w14:paraId="3ED0A983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839" w:type="dxa"/>
          </w:tcPr>
          <w:p w14:paraId="6603EBF7" w14:textId="77777777" w:rsidR="002329EB" w:rsidRPr="00072C7F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Employee.sEmpId</w:t>
            </w:r>
          </w:p>
        </w:tc>
        <w:tc>
          <w:tcPr>
            <w:tcW w:w="1843" w:type="dxa"/>
          </w:tcPr>
          <w:p w14:paraId="3F8059B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39FEAC67" w14:textId="77777777" w:rsidR="002329EB" w:rsidRPr="00B7750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A28CCF9" w14:textId="77777777" w:rsidR="002329EB" w:rsidRPr="008B701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сотрудника.</w:t>
            </w:r>
          </w:p>
        </w:tc>
      </w:tr>
      <w:tr w:rsidR="002329EB" w:rsidRPr="009D7FAF" w14:paraId="1694770D" w14:textId="77777777" w:rsidTr="00E479FC">
        <w:trPr>
          <w:trHeight w:val="794"/>
          <w:jc w:val="center"/>
        </w:trPr>
        <w:tc>
          <w:tcPr>
            <w:tcW w:w="1129" w:type="dxa"/>
          </w:tcPr>
          <w:p w14:paraId="2E0BC282" w14:textId="0553D92A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268" w:type="dxa"/>
          </w:tcPr>
          <w:p w14:paraId="1431CAA6" w14:textId="77777777" w:rsidR="002329EB" w:rsidRPr="00C9776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DocumentKind</w:t>
            </w:r>
          </w:p>
        </w:tc>
        <w:tc>
          <w:tcPr>
            <w:tcW w:w="1749" w:type="dxa"/>
          </w:tcPr>
          <w:p w14:paraId="5537F87A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</w:tcPr>
          <w:p w14:paraId="5F4446AC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595812F8" w14:textId="77777777" w:rsidR="002329EB" w:rsidRPr="00224857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idBaseDoc</w:t>
            </w:r>
          </w:p>
        </w:tc>
        <w:tc>
          <w:tcPr>
            <w:tcW w:w="1843" w:type="dxa"/>
          </w:tcPr>
          <w:p w14:paraId="22DC8FCF" w14:textId="77777777" w:rsidR="002329EB" w:rsidRPr="00F1116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23" w:type="dxa"/>
          </w:tcPr>
          <w:p w14:paraId="0285B844" w14:textId="77777777" w:rsidR="002329EB" w:rsidRPr="00784288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EFAC7C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5"/>
            <w:commentRangeStart w:id="26"/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0822A3" w14:textId="77777777" w:rsidR="001E39A6" w:rsidRDefault="002329EB" w:rsidP="001E39A6">
            <w:pPr>
              <w:ind w:firstLine="0"/>
              <w:rPr>
                <w:ins w:id="27" w:author="Веретехина Марина Михайловна" w:date="2025-10-02T10:31:00Z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Определяется по передаваемому </w:t>
            </w:r>
            <w:del w:id="28" w:author="Веретехина Марина Михайловна" w:date="2025-10-02T10:30:00Z">
              <w:r w:rsidDel="001E39A6">
                <w:rPr>
                  <w:rFonts w:ascii="Arial" w:hAnsi="Arial" w:cs="Arial"/>
                  <w:sz w:val="20"/>
                  <w:szCs w:val="20"/>
                </w:rPr>
                <w:delText>наименованию вида документа, например, «Служебное задание»</w:delText>
              </w:r>
              <w:commentRangeEnd w:id="25"/>
              <w:r w:rsidDel="001E39A6">
                <w:rPr>
                  <w:rStyle w:val="af2"/>
                </w:rPr>
                <w:commentReference w:id="25"/>
              </w:r>
            </w:del>
            <w:commentRangeEnd w:id="26"/>
          </w:p>
          <w:p w14:paraId="55CF8E57" w14:textId="3715BFED" w:rsidR="002329EB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ins w:id="29" w:author="Веретехина Марина Михайловна" w:date="2025-10-02T10:31:00Z">
              <w:r>
                <w:rPr>
                  <w:rFonts w:ascii="Arial" w:hAnsi="Arial" w:cs="Arial"/>
                  <w:sz w:val="20"/>
                  <w:szCs w:val="20"/>
                </w:rPr>
                <w:t>техническому коду формы</w:t>
              </w:r>
            </w:ins>
            <w:del w:id="30" w:author="Веретехина Марина Михайловна" w:date="2025-10-02T10:30:00Z">
              <w:r w:rsidR="00E479FC" w:rsidDel="001E39A6">
                <w:rPr>
                  <w:rStyle w:val="af2"/>
                </w:rPr>
                <w:commentReference w:id="26"/>
              </w:r>
            </w:del>
          </w:p>
        </w:tc>
      </w:tr>
      <w:tr w:rsidR="002329EB" w:rsidRPr="009D7FAF" w14:paraId="10A5C221" w14:textId="77777777" w:rsidTr="00E479FC">
        <w:trPr>
          <w:trHeight w:val="794"/>
          <w:jc w:val="center"/>
        </w:trPr>
        <w:tc>
          <w:tcPr>
            <w:tcW w:w="1129" w:type="dxa"/>
          </w:tcPr>
          <w:p w14:paraId="58A7E039" w14:textId="55475403" w:rsidR="00E479FC" w:rsidRDefault="00E479FC" w:rsidP="00E479FC">
            <w:pPr>
              <w:pStyle w:val="ae"/>
              <w:ind w:left="1210" w:firstLine="0"/>
              <w:rPr>
                <w:rFonts w:ascii="Arial" w:hAnsi="Arial" w:cs="Arial"/>
                <w:sz w:val="20"/>
                <w:szCs w:val="20"/>
              </w:rPr>
            </w:pPr>
          </w:p>
          <w:p w14:paraId="2C6EDDF8" w14:textId="344635A2" w:rsidR="002329EB" w:rsidRPr="00E479FC" w:rsidRDefault="00E479FC" w:rsidP="00E479FC">
            <w:pPr>
              <w:ind w:firstLine="0"/>
            </w:pPr>
            <w:r>
              <w:t>8.</w:t>
            </w:r>
          </w:p>
        </w:tc>
        <w:tc>
          <w:tcPr>
            <w:tcW w:w="2268" w:type="dxa"/>
          </w:tcPr>
          <w:p w14:paraId="3B51D4E2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TripReasonDocument</w:t>
            </w:r>
          </w:p>
        </w:tc>
        <w:tc>
          <w:tcPr>
            <w:tcW w:w="1749" w:type="dxa"/>
          </w:tcPr>
          <w:p w14:paraId="4D60A45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Основание поездки</w:t>
            </w:r>
          </w:p>
        </w:tc>
        <w:tc>
          <w:tcPr>
            <w:tcW w:w="1136" w:type="dxa"/>
          </w:tcPr>
          <w:p w14:paraId="0F8D66F7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1"/>
            <w:commentRangeStart w:id="32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commentRangeEnd w:id="31"/>
            <w:r>
              <w:rPr>
                <w:rStyle w:val="af2"/>
              </w:rPr>
              <w:commentReference w:id="31"/>
            </w:r>
            <w:commentRangeEnd w:id="32"/>
            <w:r w:rsidR="00AA1639">
              <w:rPr>
                <w:rStyle w:val="af2"/>
              </w:rPr>
              <w:commentReference w:id="32"/>
            </w:r>
          </w:p>
        </w:tc>
        <w:tc>
          <w:tcPr>
            <w:tcW w:w="1839" w:type="dxa"/>
          </w:tcPr>
          <w:p w14:paraId="3EB3BE8A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A17F70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3"/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  <w:commentRangeEnd w:id="33"/>
            <w:r w:rsidR="00AA1639">
              <w:rPr>
                <w:rStyle w:val="af2"/>
              </w:rPr>
              <w:commentReference w:id="33"/>
            </w:r>
          </w:p>
        </w:tc>
        <w:tc>
          <w:tcPr>
            <w:tcW w:w="1423" w:type="dxa"/>
          </w:tcPr>
          <w:p w14:paraId="1EA2B438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62E89B9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38838350" w14:textId="77777777" w:rsidTr="00E479FC">
        <w:trPr>
          <w:trHeight w:val="794"/>
          <w:jc w:val="center"/>
        </w:trPr>
        <w:tc>
          <w:tcPr>
            <w:tcW w:w="1129" w:type="dxa"/>
          </w:tcPr>
          <w:p w14:paraId="42153066" w14:textId="6199C38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2268" w:type="dxa"/>
          </w:tcPr>
          <w:p w14:paraId="41EE8CAD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0E77">
              <w:rPr>
                <w:rFonts w:ascii="Arial" w:hAnsi="Arial" w:cs="Arial"/>
                <w:sz w:val="20"/>
                <w:szCs w:val="20"/>
                <w:lang w:val="en-US"/>
              </w:rPr>
              <w:t>RegistrationDateSNGRX</w:t>
            </w:r>
          </w:p>
        </w:tc>
        <w:tc>
          <w:tcPr>
            <w:tcW w:w="1749" w:type="dxa"/>
          </w:tcPr>
          <w:p w14:paraId="77979798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Дата регистрации</w:t>
            </w:r>
          </w:p>
        </w:tc>
        <w:tc>
          <w:tcPr>
            <w:tcW w:w="1136" w:type="dxa"/>
          </w:tcPr>
          <w:p w14:paraId="0D9F9EC1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3F9A0165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2344AC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7B25418D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5F50C431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Rx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0E77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Документ - Перекрытие</w:t>
            </w:r>
            <w:r w:rsidRPr="003E0E7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2329EB" w:rsidRPr="009D7FAF" w14:paraId="22A81BBC" w14:textId="77777777" w:rsidTr="00E479FC">
        <w:trPr>
          <w:trHeight w:val="794"/>
          <w:jc w:val="center"/>
        </w:trPr>
        <w:tc>
          <w:tcPr>
            <w:tcW w:w="1129" w:type="dxa"/>
            <w:shd w:val="clear" w:color="auto" w:fill="auto"/>
          </w:tcPr>
          <w:p w14:paraId="2851630A" w14:textId="62EF0535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268" w:type="dxa"/>
            <w:shd w:val="clear" w:color="auto" w:fill="auto"/>
          </w:tcPr>
          <w:p w14:paraId="55513B5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DocumentKind</w:t>
            </w:r>
          </w:p>
          <w:p w14:paraId="285E681A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auto"/>
          </w:tcPr>
          <w:p w14:paraId="48CC6BB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  <w:shd w:val="clear" w:color="auto" w:fill="auto"/>
          </w:tcPr>
          <w:p w14:paraId="654CFCC8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558A726D" w14:textId="77777777" w:rsidR="002329EB" w:rsidRPr="003E0E77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B549D69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 xml:space="preserve">Вид документа основания </w:t>
            </w:r>
          </w:p>
        </w:tc>
        <w:tc>
          <w:tcPr>
            <w:tcW w:w="1423" w:type="dxa"/>
            <w:shd w:val="clear" w:color="auto" w:fill="auto"/>
          </w:tcPr>
          <w:p w14:paraId="38278882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5FACA204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4"/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 вида документа, например, «Служебная записка»</w:t>
            </w:r>
            <w:commentRangeEnd w:id="34"/>
            <w:r>
              <w:rPr>
                <w:rStyle w:val="af2"/>
              </w:rPr>
              <w:commentReference w:id="34"/>
            </w:r>
          </w:p>
          <w:p w14:paraId="7CD0558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5F6E39B1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 Rx заполняется в OutgoingLetter [Документ - Перекрытие]</w:t>
            </w:r>
          </w:p>
        </w:tc>
      </w:tr>
      <w:tr w:rsidR="002329EB" w:rsidRPr="009D7FAF" w14:paraId="62ABBB24" w14:textId="77777777" w:rsidTr="00E479FC">
        <w:trPr>
          <w:trHeight w:val="794"/>
          <w:jc w:val="center"/>
        </w:trPr>
        <w:tc>
          <w:tcPr>
            <w:tcW w:w="1129" w:type="dxa"/>
          </w:tcPr>
          <w:p w14:paraId="263CCC5F" w14:textId="06A7A311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268" w:type="dxa"/>
          </w:tcPr>
          <w:p w14:paraId="05792086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StructuralUnit</w:t>
            </w:r>
          </w:p>
        </w:tc>
        <w:tc>
          <w:tcPr>
            <w:tcW w:w="1749" w:type="dxa"/>
          </w:tcPr>
          <w:p w14:paraId="12E15726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136" w:type="dxa"/>
          </w:tcPr>
          <w:p w14:paraId="69D9158F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481CF719" w14:textId="77777777" w:rsidR="002329EB" w:rsidRPr="004F4320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1A40665B" w14:textId="25B7B6D2" w:rsidR="002329EB" w:rsidRPr="008B2756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  <w:ins w:id="35" w:author="Веретехина Марина Михайловна" w:date="2025-10-06T11:52:00Z">
              <w:r w:rsidR="00AA1639">
                <w:rPr>
                  <w:rFonts w:ascii="Arial" w:hAnsi="Arial" w:cs="Arial"/>
                  <w:sz w:val="20"/>
                  <w:szCs w:val="20"/>
                </w:rPr>
                <w:t xml:space="preserve"> (сотрудника)</w:t>
              </w:r>
            </w:ins>
          </w:p>
        </w:tc>
        <w:tc>
          <w:tcPr>
            <w:tcW w:w="1423" w:type="dxa"/>
          </w:tcPr>
          <w:p w14:paraId="33A37698" w14:textId="77777777" w:rsidR="002329EB" w:rsidRPr="00D76CF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21096E47" w14:textId="4E9D76A1" w:rsidR="002329EB" w:rsidDel="001E39A6" w:rsidRDefault="002329EB" w:rsidP="002329EB">
            <w:pPr>
              <w:ind w:firstLine="0"/>
              <w:rPr>
                <w:del w:id="36" w:author="Веретехина Марина Михайловна" w:date="2025-10-02T10:33:00Z"/>
                <w:rFonts w:ascii="Arial" w:hAnsi="Arial" w:cs="Arial"/>
                <w:sz w:val="20"/>
                <w:szCs w:val="20"/>
              </w:rPr>
            </w:pPr>
            <w:commentRangeStart w:id="37"/>
            <w:del w:id="38" w:author="Веретехина Марина Михайловна" w:date="2025-10-02T10:33:00Z">
              <w:r w:rsidDel="001E39A6">
                <w:rPr>
                  <w:rFonts w:ascii="Arial" w:hAnsi="Arial" w:cs="Arial"/>
                  <w:sz w:val="20"/>
                  <w:szCs w:val="20"/>
                </w:rPr>
                <w:delText>Атрибут не реализован.</w:delText>
              </w:r>
            </w:del>
          </w:p>
          <w:p w14:paraId="45B6CC6E" w14:textId="77777777" w:rsidR="002329EB" w:rsidRDefault="002329EB" w:rsidP="002329EB">
            <w:pPr>
              <w:ind w:firstLine="0"/>
              <w:rPr>
                <w:ins w:id="39" w:author="Веретехина Марина Михайловна" w:date="2025-10-02T10:33:00Z"/>
                <w:rFonts w:ascii="Arial" w:hAnsi="Arial" w:cs="Arial"/>
                <w:sz w:val="20"/>
                <w:szCs w:val="20"/>
              </w:rPr>
            </w:pPr>
            <w:del w:id="40" w:author="Веретехина Марина Михайловна" w:date="2025-10-02T10:33:00Z">
              <w:r w:rsidDel="001E39A6">
                <w:rPr>
                  <w:rFonts w:ascii="Arial" w:hAnsi="Arial" w:cs="Arial"/>
                  <w:sz w:val="20"/>
                  <w:szCs w:val="20"/>
                </w:rPr>
                <w:delText>Будет передаваться код структурного подразделения или бизнес-сферы?</w:delText>
              </w:r>
              <w:commentRangeEnd w:id="37"/>
              <w:r w:rsidDel="001E39A6">
                <w:rPr>
                  <w:rStyle w:val="af2"/>
                </w:rPr>
                <w:commentReference w:id="37"/>
              </w:r>
            </w:del>
          </w:p>
          <w:p w14:paraId="489792F2" w14:textId="77777777" w:rsidR="001E39A6" w:rsidRPr="001E39A6" w:rsidRDefault="001E39A6" w:rsidP="001E39A6">
            <w:pPr>
              <w:ind w:firstLine="0"/>
              <w:rPr>
                <w:ins w:id="41" w:author="Веретехина Марина Михайловна" w:date="2025-10-02T10:33:00Z"/>
                <w:rFonts w:ascii="Arial" w:hAnsi="Arial" w:cs="Arial"/>
                <w:sz w:val="20"/>
                <w:szCs w:val="20"/>
              </w:rPr>
            </w:pPr>
            <w:ins w:id="42" w:author="Веретехина Марина Михайловна" w:date="2025-10-02T10:33:00Z">
              <w:r w:rsidRPr="001E39A6">
                <w:rPr>
                  <w:rFonts w:ascii="Arial" w:hAnsi="Arial" w:cs="Arial"/>
                  <w:sz w:val="20"/>
                  <w:szCs w:val="20"/>
                </w:rPr>
                <w:t>Ссылка на Bs_BisObj</w:t>
              </w:r>
            </w:ins>
          </w:p>
          <w:p w14:paraId="01D85118" w14:textId="79ED1BE9" w:rsidR="001E39A6" w:rsidRPr="00D76CF7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ins w:id="43" w:author="Веретехина Марина Михайловна" w:date="2025-10-02T10:33:00Z">
              <w:r w:rsidRPr="001E39A6">
                <w:rPr>
                  <w:rFonts w:ascii="Arial" w:hAnsi="Arial" w:cs="Arial"/>
                  <w:sz w:val="20"/>
                  <w:szCs w:val="20"/>
                </w:rPr>
                <w:t>Определяется по передаваемому коду СП.</w:t>
              </w:r>
            </w:ins>
          </w:p>
        </w:tc>
      </w:tr>
      <w:tr w:rsidR="00AA1639" w:rsidRPr="009D7FAF" w14:paraId="406E2D78" w14:textId="77777777" w:rsidTr="00E479FC">
        <w:trPr>
          <w:trHeight w:val="794"/>
          <w:jc w:val="center"/>
          <w:ins w:id="44" w:author="Веретехина Марина Михайловна" w:date="2025-10-06T11:43:00Z"/>
        </w:trPr>
        <w:tc>
          <w:tcPr>
            <w:tcW w:w="1129" w:type="dxa"/>
          </w:tcPr>
          <w:p w14:paraId="0C4C6D89" w14:textId="77777777" w:rsidR="00AA1639" w:rsidRDefault="00AA1639" w:rsidP="00E479FC">
            <w:pPr>
              <w:ind w:firstLine="0"/>
              <w:rPr>
                <w:ins w:id="45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12C854" w14:textId="77777777" w:rsidR="00AA1639" w:rsidRPr="003E0E77" w:rsidRDefault="00AA1639" w:rsidP="002329EB">
            <w:pPr>
              <w:ind w:firstLine="0"/>
              <w:rPr>
                <w:ins w:id="46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</w:tcPr>
          <w:p w14:paraId="4A9C3B1F" w14:textId="77777777" w:rsidR="00AA1639" w:rsidRPr="003E0E77" w:rsidRDefault="00AA1639" w:rsidP="002329EB">
            <w:pPr>
              <w:ind w:firstLine="0"/>
              <w:rPr>
                <w:ins w:id="47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694F0CC" w14:textId="77777777" w:rsidR="00AA1639" w:rsidRDefault="00AA1639" w:rsidP="002329EB">
            <w:pPr>
              <w:ind w:firstLine="0"/>
              <w:rPr>
                <w:ins w:id="48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AE6A875" w14:textId="77777777" w:rsidR="00AA1639" w:rsidRDefault="00AA1639" w:rsidP="002329EB">
            <w:pPr>
              <w:tabs>
                <w:tab w:val="left" w:pos="1385"/>
              </w:tabs>
              <w:ind w:firstLine="0"/>
              <w:textAlignment w:val="center"/>
              <w:rPr>
                <w:ins w:id="49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D99559" w14:textId="13ED61D2" w:rsidR="00AA1639" w:rsidRPr="00AA1639" w:rsidRDefault="00AA1639" w:rsidP="00AA1639">
            <w:pPr>
              <w:ind w:firstLine="0"/>
              <w:rPr>
                <w:ins w:id="50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  <w:commentRangeStart w:id="51"/>
            <w:ins w:id="52" w:author="Веретехина Марина Михайловна" w:date="2025-10-06T11:43:00Z">
              <w:r w:rsidRPr="008B2756">
                <w:rPr>
                  <w:rFonts w:ascii="Arial" w:hAnsi="Arial" w:cs="Arial"/>
                  <w:sz w:val="20"/>
                  <w:szCs w:val="20"/>
                </w:rPr>
                <w:t>Бизнес-единица</w:t>
              </w:r>
            </w:ins>
            <w:ins w:id="53" w:author="Веретехина Марина Михайловна" w:date="2025-10-06T11:52:00Z">
              <w:r>
                <w:rPr>
                  <w:rFonts w:ascii="Arial" w:hAnsi="Arial" w:cs="Arial"/>
                  <w:sz w:val="20"/>
                  <w:szCs w:val="20"/>
                </w:rPr>
                <w:t xml:space="preserve"> регистрации</w:t>
              </w:r>
            </w:ins>
            <w:ins w:id="54" w:author="Веретехина Марина Михайловна" w:date="2025-10-06T11:43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commentRangeEnd w:id="51"/>
            <w:ins w:id="55" w:author="Веретехина Марина Михайловна" w:date="2025-10-06T12:02:00Z">
              <w:r w:rsidR="00D31A49">
                <w:rPr>
                  <w:rStyle w:val="af2"/>
                </w:rPr>
                <w:commentReference w:id="51"/>
              </w:r>
            </w:ins>
          </w:p>
        </w:tc>
        <w:tc>
          <w:tcPr>
            <w:tcW w:w="1423" w:type="dxa"/>
          </w:tcPr>
          <w:p w14:paraId="1F43797C" w14:textId="77777777" w:rsidR="00AA1639" w:rsidRDefault="00AA1639" w:rsidP="002329EB">
            <w:pPr>
              <w:ind w:firstLine="0"/>
              <w:rPr>
                <w:ins w:id="56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413133BD" w14:textId="77777777" w:rsidR="00AA1639" w:rsidRPr="001E39A6" w:rsidRDefault="00AA1639" w:rsidP="00AA1639">
            <w:pPr>
              <w:ind w:firstLine="0"/>
              <w:rPr>
                <w:ins w:id="57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  <w:ins w:id="58" w:author="Веретехина Марина Михайловна" w:date="2025-10-06T11:43:00Z">
              <w:r w:rsidRPr="001E39A6">
                <w:rPr>
                  <w:rFonts w:ascii="Arial" w:hAnsi="Arial" w:cs="Arial"/>
                  <w:sz w:val="20"/>
                  <w:szCs w:val="20"/>
                </w:rPr>
                <w:t>Ссылка на Bs_BisObj</w:t>
              </w:r>
            </w:ins>
          </w:p>
          <w:p w14:paraId="7A985127" w14:textId="179AB048" w:rsidR="00AA1639" w:rsidDel="001E39A6" w:rsidRDefault="00AA1639" w:rsidP="00AA1639">
            <w:pPr>
              <w:ind w:firstLine="0"/>
              <w:rPr>
                <w:ins w:id="59" w:author="Веретехина Марина Михайловна" w:date="2025-10-06T11:43:00Z"/>
                <w:rFonts w:ascii="Arial" w:hAnsi="Arial" w:cs="Arial"/>
                <w:sz w:val="20"/>
                <w:szCs w:val="20"/>
              </w:rPr>
            </w:pPr>
            <w:ins w:id="60" w:author="Веретехина Марина Михайловна" w:date="2025-10-06T11:43:00Z">
              <w:r w:rsidRPr="001E39A6">
                <w:rPr>
                  <w:rFonts w:ascii="Arial" w:hAnsi="Arial" w:cs="Arial"/>
                  <w:sz w:val="20"/>
                  <w:szCs w:val="20"/>
                </w:rPr>
                <w:t>Определяется по передаваемому коду СП.</w:t>
              </w:r>
            </w:ins>
          </w:p>
        </w:tc>
      </w:tr>
      <w:tr w:rsidR="002329EB" w:rsidRPr="009D7FAF" w14:paraId="4D5F6E96" w14:textId="77777777" w:rsidTr="00E479FC">
        <w:trPr>
          <w:trHeight w:val="794"/>
          <w:jc w:val="center"/>
        </w:trPr>
        <w:tc>
          <w:tcPr>
            <w:tcW w:w="1129" w:type="dxa"/>
          </w:tcPr>
          <w:p w14:paraId="6EFC8FD6" w14:textId="68276A5C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268" w:type="dxa"/>
          </w:tcPr>
          <w:p w14:paraId="6FD7B74A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DepartmentManager</w:t>
            </w:r>
          </w:p>
        </w:tc>
        <w:tc>
          <w:tcPr>
            <w:tcW w:w="1749" w:type="dxa"/>
          </w:tcPr>
          <w:p w14:paraId="419F874C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Руководитель орг.единицы</w:t>
            </w:r>
          </w:p>
        </w:tc>
        <w:tc>
          <w:tcPr>
            <w:tcW w:w="1136" w:type="dxa"/>
          </w:tcPr>
          <w:p w14:paraId="20163A5D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0FC9CDC4" w14:textId="77777777" w:rsidR="002329E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4BE792B9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0DF497B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7B6D9036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3542590F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2329EB" w:rsidRPr="009D7FAF" w14:paraId="1EC7E34F" w14:textId="77777777" w:rsidTr="00E479FC">
        <w:trPr>
          <w:trHeight w:val="794"/>
          <w:jc w:val="center"/>
        </w:trPr>
        <w:tc>
          <w:tcPr>
            <w:tcW w:w="1129" w:type="dxa"/>
          </w:tcPr>
          <w:p w14:paraId="61225E09" w14:textId="4B284B8D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268" w:type="dxa"/>
          </w:tcPr>
          <w:p w14:paraId="7E7E6E89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749" w:type="dxa"/>
          </w:tcPr>
          <w:p w14:paraId="536373DB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3544B"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136" w:type="dxa"/>
          </w:tcPr>
          <w:p w14:paraId="29607C97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5987323" w14:textId="77777777" w:rsidR="002329EB" w:rsidRPr="0001635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485EE16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510BC33E" w14:textId="77777777" w:rsidR="002329EB" w:rsidRPr="0001635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B4E081A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0B999A7A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185681DF" w14:textId="77777777" w:rsidTr="00E479FC">
        <w:trPr>
          <w:trHeight w:val="794"/>
          <w:jc w:val="center"/>
        </w:trPr>
        <w:tc>
          <w:tcPr>
            <w:tcW w:w="1129" w:type="dxa"/>
          </w:tcPr>
          <w:p w14:paraId="68CE883A" w14:textId="63E72AED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268" w:type="dxa"/>
          </w:tcPr>
          <w:p w14:paraId="340FF55B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EndDate</w:t>
            </w:r>
          </w:p>
        </w:tc>
        <w:tc>
          <w:tcPr>
            <w:tcW w:w="1749" w:type="dxa"/>
          </w:tcPr>
          <w:p w14:paraId="63446445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136" w:type="dxa"/>
          </w:tcPr>
          <w:p w14:paraId="51C79E75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216BDDA" w14:textId="77777777" w:rsidR="002329EB" w:rsidRPr="0001635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D7E3BBE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1EC6E96D" w14:textId="77777777" w:rsidR="002329EB" w:rsidRPr="0001635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FF5C8BF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3233289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7F346F05" w14:textId="77777777" w:rsidTr="00E479FC">
        <w:trPr>
          <w:trHeight w:val="794"/>
          <w:jc w:val="center"/>
        </w:trPr>
        <w:tc>
          <w:tcPr>
            <w:tcW w:w="1129" w:type="dxa"/>
          </w:tcPr>
          <w:p w14:paraId="49C10228" w14:textId="3666A39C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15.</w:t>
            </w:r>
          </w:p>
        </w:tc>
        <w:tc>
          <w:tcPr>
            <w:tcW w:w="2268" w:type="dxa"/>
          </w:tcPr>
          <w:p w14:paraId="0C7C9093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FactStartDate</w:t>
            </w:r>
          </w:p>
        </w:tc>
        <w:tc>
          <w:tcPr>
            <w:tcW w:w="1749" w:type="dxa"/>
          </w:tcPr>
          <w:p w14:paraId="21C31B4A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факт. пребывания</w:t>
            </w:r>
          </w:p>
        </w:tc>
        <w:tc>
          <w:tcPr>
            <w:tcW w:w="1136" w:type="dxa"/>
          </w:tcPr>
          <w:p w14:paraId="54FAAF16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01BCA97" w14:textId="77777777" w:rsidR="002329E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537D66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3A28F533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0537FD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E5B4A0C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5CB717AF" w14:textId="77777777" w:rsidTr="00E479FC">
        <w:trPr>
          <w:trHeight w:val="794"/>
          <w:jc w:val="center"/>
        </w:trPr>
        <w:tc>
          <w:tcPr>
            <w:tcW w:w="1129" w:type="dxa"/>
          </w:tcPr>
          <w:p w14:paraId="199409A8" w14:textId="4E6CF9C0" w:rsidR="002329EB" w:rsidRPr="00E479FC" w:rsidRDefault="002329EB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61"/>
          </w:p>
        </w:tc>
        <w:tc>
          <w:tcPr>
            <w:tcW w:w="2268" w:type="dxa"/>
          </w:tcPr>
          <w:p w14:paraId="5F4328CD" w14:textId="77777777" w:rsidR="002329EB" w:rsidRPr="00A34E8A" w:rsidRDefault="002329EB" w:rsidP="002329EB">
            <w:pPr>
              <w:ind w:firstLine="0"/>
            </w:pPr>
          </w:p>
        </w:tc>
        <w:tc>
          <w:tcPr>
            <w:tcW w:w="1749" w:type="dxa"/>
          </w:tcPr>
          <w:p w14:paraId="2E813836" w14:textId="77777777" w:rsidR="002329EB" w:rsidRPr="00A34E8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E562D22" w14:textId="77777777" w:rsidR="002329EB" w:rsidRPr="00A34E8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B0E5010" w14:textId="77777777" w:rsidR="002329EB" w:rsidRPr="00A34E8A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22401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1423" w:type="dxa"/>
          </w:tcPr>
          <w:p w14:paraId="5000A63D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43F658BD" w14:textId="77777777" w:rsidR="002329EB" w:rsidRPr="00F1116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commentRangeEnd w:id="61"/>
            <w:r w:rsidR="001E39A6">
              <w:rPr>
                <w:rStyle w:val="af2"/>
              </w:rPr>
              <w:commentReference w:id="61"/>
            </w:r>
          </w:p>
        </w:tc>
      </w:tr>
    </w:tbl>
    <w:p w14:paraId="77148A49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6A09FA11" w14:textId="77777777" w:rsidR="00DF1507" w:rsidRDefault="00DF1507" w:rsidP="00DF1507">
      <w:pPr>
        <w:pStyle w:val="af1"/>
        <w:keepNext/>
        <w:jc w:val="right"/>
      </w:pPr>
      <w:r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2302D8CC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1BCB5F94" w14:textId="77777777" w:rsidR="00C44DD6" w:rsidRPr="009D7FAF" w:rsidRDefault="00C44DD6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641E7ED7" w14:textId="77777777" w:rsidR="00C44DD6" w:rsidRPr="009D7FAF" w:rsidRDefault="004D084B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00F4E24A" w14:textId="77777777" w:rsidR="00C44DD6" w:rsidRPr="009D7FAF" w:rsidRDefault="00C44DD6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Bhr_BusinessTripRoute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4D99DEBD" w14:textId="77777777" w:rsidR="00C44DD6" w:rsidRPr="009D7FAF" w:rsidRDefault="00C44DD6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329F8C2E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43CAC6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26C6DE68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364EF268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B64338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243D811B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668EA067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08AC8715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DC6E72D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21FDBC2A" w14:textId="77777777" w:rsidTr="00372BCF">
        <w:trPr>
          <w:trHeight w:val="794"/>
          <w:jc w:val="center"/>
        </w:trPr>
        <w:tc>
          <w:tcPr>
            <w:tcW w:w="846" w:type="dxa"/>
          </w:tcPr>
          <w:p w14:paraId="2DD18A97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5ABEA071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44" w:type="dxa"/>
          </w:tcPr>
          <w:p w14:paraId="5E1DE3DE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№</w:t>
            </w:r>
          </w:p>
        </w:tc>
        <w:tc>
          <w:tcPr>
            <w:tcW w:w="1136" w:type="dxa"/>
          </w:tcPr>
          <w:p w14:paraId="3BBBAD2A" w14:textId="77777777" w:rsidR="003956DF" w:rsidRPr="00D1287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</w:t>
            </w:r>
          </w:p>
        </w:tc>
        <w:tc>
          <w:tcPr>
            <w:tcW w:w="1839" w:type="dxa"/>
          </w:tcPr>
          <w:p w14:paraId="29EF0537" w14:textId="77777777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</w:p>
        </w:tc>
        <w:tc>
          <w:tcPr>
            <w:tcW w:w="1843" w:type="dxa"/>
          </w:tcPr>
          <w:p w14:paraId="51A7EA78" w14:textId="77777777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31DACF1E" w14:textId="77777777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2487D5A" w14:textId="77777777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6F8CC3B2" w14:textId="77777777" w:rsidTr="00372BCF">
        <w:trPr>
          <w:trHeight w:val="794"/>
          <w:jc w:val="center"/>
        </w:trPr>
        <w:tc>
          <w:tcPr>
            <w:tcW w:w="846" w:type="dxa"/>
          </w:tcPr>
          <w:p w14:paraId="1E286243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E4E775D" w14:textId="77777777" w:rsidR="003956DF" w:rsidRPr="00C9776C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4" w:type="dxa"/>
          </w:tcPr>
          <w:p w14:paraId="7345E826" w14:textId="77777777" w:rsidR="003956DF" w:rsidRPr="001B0304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136" w:type="dxa"/>
          </w:tcPr>
          <w:p w14:paraId="5BE7F0F0" w14:textId="77777777" w:rsidR="003956DF" w:rsidRPr="00747CA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6C132032" w14:textId="77777777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</w:p>
        </w:tc>
        <w:tc>
          <w:tcPr>
            <w:tcW w:w="1843" w:type="dxa"/>
          </w:tcPr>
          <w:p w14:paraId="34C7056B" w14:textId="77777777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52279909" w14:textId="77777777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5426CCD4" w14:textId="77777777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46B92697" w14:textId="77777777" w:rsidTr="00372BCF">
        <w:trPr>
          <w:trHeight w:val="794"/>
          <w:jc w:val="center"/>
        </w:trPr>
        <w:tc>
          <w:tcPr>
            <w:tcW w:w="846" w:type="dxa"/>
          </w:tcPr>
          <w:p w14:paraId="063C65F9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620C0EC" w14:textId="12B8E673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del w:id="62" w:author="Веретехина Марина Михайловна" w:date="2025-10-02T10:42:00Z">
              <w:r w:rsidRPr="00D1287E" w:rsidDel="002B7517">
                <w:rPr>
                  <w:rFonts w:ascii="Arial" w:hAnsi="Arial" w:cs="Arial"/>
                  <w:sz w:val="20"/>
                  <w:szCs w:val="20"/>
                </w:rPr>
                <w:delText>Destination</w:delText>
              </w:r>
            </w:del>
            <w:ins w:id="63" w:author="Веретехина Марина Михайловна" w:date="2025-10-02T10:42:00Z">
              <w:r w:rsidR="002B7517">
                <w:rPr>
                  <w:rFonts w:ascii="Arial" w:hAnsi="Arial" w:cs="Arial"/>
                  <w:sz w:val="20"/>
                  <w:szCs w:val="20"/>
                </w:rPr>
                <w:t>-</w:t>
              </w:r>
            </w:ins>
          </w:p>
        </w:tc>
        <w:tc>
          <w:tcPr>
            <w:tcW w:w="1844" w:type="dxa"/>
          </w:tcPr>
          <w:p w14:paraId="4195F1CE" w14:textId="3A01B0C2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del w:id="64" w:author="Веретехина Марина Михайловна" w:date="2025-10-02T10:42:00Z">
              <w:r w:rsidRPr="00D1287E" w:rsidDel="002B7517">
                <w:rPr>
                  <w:rFonts w:ascii="Arial" w:hAnsi="Arial" w:cs="Arial"/>
                  <w:sz w:val="20"/>
                  <w:szCs w:val="20"/>
                </w:rPr>
                <w:delText>Пункт назначения</w:delText>
              </w:r>
            </w:del>
            <w:ins w:id="65" w:author="Веретехина Марина Михайловна" w:date="2025-10-02T10:42:00Z">
              <w:r w:rsidR="002B7517">
                <w:rPr>
                  <w:rFonts w:ascii="Arial" w:hAnsi="Arial" w:cs="Arial"/>
                  <w:sz w:val="20"/>
                  <w:szCs w:val="20"/>
                </w:rPr>
                <w:t>-</w:t>
              </w:r>
            </w:ins>
          </w:p>
        </w:tc>
        <w:tc>
          <w:tcPr>
            <w:tcW w:w="1136" w:type="dxa"/>
          </w:tcPr>
          <w:p w14:paraId="306A3E09" w14:textId="08A38F6E" w:rsidR="00C9776C" w:rsidRPr="00747CAE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66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Строка (250)</w:delText>
              </w:r>
            </w:del>
            <w:ins w:id="67" w:author="Веретехина Марина Михайловна" w:date="2025-10-02T10:42:00Z">
              <w:r w:rsidR="002B7517">
                <w:rPr>
                  <w:rFonts w:ascii="Arial" w:hAnsi="Arial" w:cs="Arial"/>
                  <w:sz w:val="20"/>
                  <w:szCs w:val="20"/>
                </w:rPr>
                <w:t>-</w:t>
              </w:r>
            </w:ins>
          </w:p>
        </w:tc>
        <w:tc>
          <w:tcPr>
            <w:tcW w:w="1839" w:type="dxa"/>
          </w:tcPr>
          <w:p w14:paraId="76DA9CB5" w14:textId="1FD4E454" w:rsidR="00C9776C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del w:id="68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idCity</w:delText>
              </w:r>
            </w:del>
          </w:p>
        </w:tc>
        <w:tc>
          <w:tcPr>
            <w:tcW w:w="1843" w:type="dxa"/>
          </w:tcPr>
          <w:p w14:paraId="3BBAC9DC" w14:textId="45482316" w:rsidR="00C9776C" w:rsidRPr="00A76BD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69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Город</w:delText>
              </w:r>
            </w:del>
          </w:p>
        </w:tc>
        <w:tc>
          <w:tcPr>
            <w:tcW w:w="1423" w:type="dxa"/>
          </w:tcPr>
          <w:p w14:paraId="07DECB60" w14:textId="7B76E226" w:rsidR="00C9776C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del w:id="70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Ссылочный</w:delText>
              </w:r>
            </w:del>
          </w:p>
        </w:tc>
        <w:tc>
          <w:tcPr>
            <w:tcW w:w="2830" w:type="dxa"/>
          </w:tcPr>
          <w:p w14:paraId="092CDC2C" w14:textId="7F24E766" w:rsidR="004E7EE7" w:rsidDel="002B7517" w:rsidRDefault="00EB47C5" w:rsidP="00C9776C">
            <w:pPr>
              <w:ind w:firstLine="0"/>
              <w:rPr>
                <w:del w:id="71" w:author="Веретехина Марина Михайловна" w:date="2025-10-02T10:42:00Z"/>
                <w:rFonts w:ascii="Arial" w:hAnsi="Arial" w:cs="Arial"/>
                <w:sz w:val="20"/>
                <w:szCs w:val="20"/>
              </w:rPr>
            </w:pPr>
            <w:commentRangeStart w:id="72"/>
            <w:commentRangeStart w:id="73"/>
            <w:del w:id="74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 xml:space="preserve">Ссылка на </w:delText>
              </w:r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Bs</w:delText>
              </w:r>
              <w:r w:rsidRPr="00EB47C5" w:rsidDel="002B7517">
                <w:rPr>
                  <w:rFonts w:ascii="Arial" w:hAnsi="Arial" w:cs="Arial"/>
                  <w:sz w:val="20"/>
                  <w:szCs w:val="20"/>
                </w:rPr>
                <w:delText>_</w:delText>
              </w:r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City</w:delText>
              </w:r>
              <w:r w:rsidRPr="00EB47C5" w:rsidDel="002B7517">
                <w:rPr>
                  <w:rFonts w:ascii="Arial" w:hAnsi="Arial" w:cs="Arial"/>
                  <w:sz w:val="20"/>
                  <w:szCs w:val="20"/>
                </w:rPr>
                <w:delText>.</w:delText>
              </w:r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id</w:delText>
              </w:r>
              <w:r w:rsidDel="002B7517">
                <w:rPr>
                  <w:rFonts w:ascii="Arial" w:hAnsi="Arial" w:cs="Arial"/>
                  <w:sz w:val="20"/>
                  <w:szCs w:val="20"/>
                </w:rPr>
                <w:delText xml:space="preserve">. </w:delText>
              </w:r>
            </w:del>
          </w:p>
          <w:p w14:paraId="1907439A" w14:textId="522AC961" w:rsidR="00C9776C" w:rsidRPr="008B7010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75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Город ищется по передаваемому коду.</w:delText>
              </w:r>
              <w:commentRangeEnd w:id="72"/>
              <w:r w:rsidR="00DC1673" w:rsidDel="002B7517">
                <w:rPr>
                  <w:rStyle w:val="af2"/>
                </w:rPr>
                <w:commentReference w:id="72"/>
              </w:r>
              <w:commentRangeEnd w:id="73"/>
              <w:r w:rsidR="00B0113A" w:rsidDel="002B7517">
                <w:rPr>
                  <w:rStyle w:val="af2"/>
                </w:rPr>
                <w:commentReference w:id="73"/>
              </w:r>
            </w:del>
          </w:p>
        </w:tc>
      </w:tr>
      <w:tr w:rsidR="001E39A6" w:rsidRPr="009D7FAF" w14:paraId="34C2DC2D" w14:textId="77777777" w:rsidTr="00372BCF">
        <w:trPr>
          <w:trHeight w:val="794"/>
          <w:jc w:val="center"/>
          <w:ins w:id="76" w:author="Веретехина Марина Михайловна" w:date="2025-10-02T10:36:00Z"/>
        </w:trPr>
        <w:tc>
          <w:tcPr>
            <w:tcW w:w="846" w:type="dxa"/>
          </w:tcPr>
          <w:p w14:paraId="605126DC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ins w:id="77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44CABAD" w14:textId="0D9694F4" w:rsidR="001E39A6" w:rsidRPr="00D1287E" w:rsidRDefault="001E39A6" w:rsidP="001E39A6">
            <w:pPr>
              <w:ind w:firstLine="0"/>
              <w:rPr>
                <w:ins w:id="78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79" w:author="Веретехина Марина Михайловна" w:date="2025-10-02T10:37:00Z">
              <w:r w:rsidRPr="00D1287E">
                <w:rPr>
                  <w:rFonts w:ascii="Arial" w:hAnsi="Arial" w:cs="Arial"/>
                  <w:sz w:val="20"/>
                  <w:szCs w:val="20"/>
                </w:rPr>
                <w:t>Destination</w:t>
              </w:r>
            </w:ins>
          </w:p>
        </w:tc>
        <w:tc>
          <w:tcPr>
            <w:tcW w:w="1844" w:type="dxa"/>
          </w:tcPr>
          <w:p w14:paraId="2C62D8F3" w14:textId="64DD0232" w:rsidR="001E39A6" w:rsidRPr="00D1287E" w:rsidRDefault="001E39A6" w:rsidP="001E39A6">
            <w:pPr>
              <w:ind w:firstLine="0"/>
              <w:rPr>
                <w:ins w:id="80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81" w:author="Веретехина Марина Михайловна" w:date="2025-10-02T10:37:00Z">
              <w:r w:rsidRPr="00D1287E">
                <w:rPr>
                  <w:rFonts w:ascii="Arial" w:hAnsi="Arial" w:cs="Arial"/>
                  <w:sz w:val="20"/>
                  <w:szCs w:val="20"/>
                </w:rPr>
                <w:t>Пункт назначения</w:t>
              </w:r>
            </w:ins>
          </w:p>
        </w:tc>
        <w:tc>
          <w:tcPr>
            <w:tcW w:w="1136" w:type="dxa"/>
          </w:tcPr>
          <w:p w14:paraId="6729B898" w14:textId="0DAA22CA" w:rsidR="001E39A6" w:rsidRDefault="001E39A6" w:rsidP="001E39A6">
            <w:pPr>
              <w:ind w:firstLine="0"/>
              <w:rPr>
                <w:ins w:id="82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83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</w:rPr>
                <w:t>Строка (250)</w:t>
              </w:r>
            </w:ins>
          </w:p>
        </w:tc>
        <w:tc>
          <w:tcPr>
            <w:tcW w:w="1839" w:type="dxa"/>
          </w:tcPr>
          <w:p w14:paraId="469B82A6" w14:textId="53056511" w:rsidR="001E39A6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ins w:id="84" w:author="Веретехина Марина Михайловна" w:date="2025-10-02T10:36:00Z"/>
                <w:rFonts w:ascii="Arial" w:hAnsi="Arial" w:cs="Arial"/>
                <w:sz w:val="20"/>
                <w:szCs w:val="20"/>
                <w:lang w:val="en-US"/>
              </w:rPr>
            </w:pPr>
            <w:ins w:id="85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s</w:t>
              </w:r>
              <w:r w:rsidRPr="00D1287E">
                <w:rPr>
                  <w:rFonts w:ascii="Arial" w:hAnsi="Arial" w:cs="Arial"/>
                  <w:sz w:val="20"/>
                  <w:szCs w:val="20"/>
                </w:rPr>
                <w:t>Destination</w:t>
              </w:r>
            </w:ins>
          </w:p>
        </w:tc>
        <w:tc>
          <w:tcPr>
            <w:tcW w:w="1843" w:type="dxa"/>
          </w:tcPr>
          <w:p w14:paraId="56EFF591" w14:textId="1103142C" w:rsidR="001E39A6" w:rsidRDefault="001E39A6" w:rsidP="001E39A6">
            <w:pPr>
              <w:ind w:firstLine="0"/>
              <w:rPr>
                <w:ins w:id="86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87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</w:rPr>
                <w:t>Пункт назначения</w:t>
              </w:r>
            </w:ins>
          </w:p>
        </w:tc>
        <w:tc>
          <w:tcPr>
            <w:tcW w:w="1423" w:type="dxa"/>
          </w:tcPr>
          <w:p w14:paraId="4EAC9EA8" w14:textId="3E298B0A" w:rsidR="001E39A6" w:rsidRDefault="001E39A6" w:rsidP="001E39A6">
            <w:pPr>
              <w:ind w:firstLine="0"/>
              <w:rPr>
                <w:ins w:id="88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89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Varchar</w:t>
              </w:r>
            </w:ins>
          </w:p>
        </w:tc>
        <w:tc>
          <w:tcPr>
            <w:tcW w:w="2830" w:type="dxa"/>
          </w:tcPr>
          <w:p w14:paraId="4F4F6AD9" w14:textId="77777777" w:rsidR="001E39A6" w:rsidRDefault="001E39A6" w:rsidP="001E39A6">
            <w:pPr>
              <w:ind w:firstLine="0"/>
              <w:rPr>
                <w:ins w:id="90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10CC5F3C" w14:textId="77777777" w:rsidTr="00372BCF">
        <w:trPr>
          <w:trHeight w:val="794"/>
          <w:jc w:val="center"/>
        </w:trPr>
        <w:tc>
          <w:tcPr>
            <w:tcW w:w="846" w:type="dxa"/>
          </w:tcPr>
          <w:p w14:paraId="480A38CF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B3241C1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844" w:type="dxa"/>
          </w:tcPr>
          <w:p w14:paraId="621159CF" w14:textId="77777777" w:rsidR="001E39A6" w:rsidRPr="001B0304" w:rsidRDefault="001E39A6" w:rsidP="001E39A6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с</w:t>
            </w:r>
          </w:p>
        </w:tc>
        <w:tc>
          <w:tcPr>
            <w:tcW w:w="1136" w:type="dxa"/>
          </w:tcPr>
          <w:p w14:paraId="4EAF4C17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606EBCB" w14:textId="77777777" w:rsidR="001E39A6" w:rsidRPr="00A76BD0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</w:p>
        </w:tc>
        <w:tc>
          <w:tcPr>
            <w:tcW w:w="1843" w:type="dxa"/>
          </w:tcPr>
          <w:p w14:paraId="429091A1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3F2FA0E2" w14:textId="77777777" w:rsidR="001E39A6" w:rsidRPr="00B77502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213BDE50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4E4D2D35" w14:textId="77777777" w:rsidTr="00372BCF">
        <w:trPr>
          <w:trHeight w:val="794"/>
          <w:jc w:val="center"/>
        </w:trPr>
        <w:tc>
          <w:tcPr>
            <w:tcW w:w="846" w:type="dxa"/>
          </w:tcPr>
          <w:p w14:paraId="0B6E2ECE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D065C8B" w14:textId="77777777" w:rsidR="001E39A6" w:rsidRPr="00C9776C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EndDate</w:t>
            </w:r>
          </w:p>
        </w:tc>
        <w:tc>
          <w:tcPr>
            <w:tcW w:w="1844" w:type="dxa"/>
          </w:tcPr>
          <w:p w14:paraId="181913D2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по</w:t>
            </w:r>
          </w:p>
        </w:tc>
        <w:tc>
          <w:tcPr>
            <w:tcW w:w="1136" w:type="dxa"/>
          </w:tcPr>
          <w:p w14:paraId="151A122B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2437BBE9" w14:textId="77777777" w:rsidR="001E39A6" w:rsidRPr="00224857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</w:p>
        </w:tc>
        <w:tc>
          <w:tcPr>
            <w:tcW w:w="1843" w:type="dxa"/>
          </w:tcPr>
          <w:p w14:paraId="0930ADA5" w14:textId="77777777" w:rsidR="001E39A6" w:rsidRPr="00C9776C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2B8237CF" w14:textId="77777777" w:rsidR="001E39A6" w:rsidRPr="00185AB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DA3C1C3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7E64CD39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01CC1C28" w14:textId="77777777" w:rsidR="001E39A6" w:rsidRPr="00F11160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0E60CC1A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146C"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844" w:type="dxa"/>
            <w:shd w:val="clear" w:color="auto" w:fill="auto"/>
          </w:tcPr>
          <w:p w14:paraId="3282C350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136" w:type="dxa"/>
            <w:shd w:val="clear" w:color="auto" w:fill="auto"/>
          </w:tcPr>
          <w:p w14:paraId="5D8B9194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4E5CB979" w14:textId="77777777" w:rsidR="001E39A6" w:rsidRPr="00F11160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sOrganization</w:t>
            </w:r>
          </w:p>
        </w:tc>
        <w:tc>
          <w:tcPr>
            <w:tcW w:w="1843" w:type="dxa"/>
            <w:shd w:val="clear" w:color="auto" w:fill="auto"/>
          </w:tcPr>
          <w:p w14:paraId="56444793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147AAC78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413737CF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39139357" w14:textId="77777777" w:rsidTr="00372BCF">
        <w:trPr>
          <w:trHeight w:val="794"/>
          <w:jc w:val="center"/>
        </w:trPr>
        <w:tc>
          <w:tcPr>
            <w:tcW w:w="846" w:type="dxa"/>
          </w:tcPr>
          <w:p w14:paraId="7C21F96B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E6A657F" w14:textId="77777777" w:rsidR="001E39A6" w:rsidRPr="005D29ED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Mission</w:t>
            </w:r>
          </w:p>
        </w:tc>
        <w:tc>
          <w:tcPr>
            <w:tcW w:w="1844" w:type="dxa"/>
          </w:tcPr>
          <w:p w14:paraId="12C49B12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136" w:type="dxa"/>
          </w:tcPr>
          <w:p w14:paraId="1B7DC487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(1000)</w:t>
            </w:r>
          </w:p>
        </w:tc>
        <w:tc>
          <w:tcPr>
            <w:tcW w:w="1839" w:type="dxa"/>
          </w:tcPr>
          <w:p w14:paraId="42E9315B" w14:textId="77777777" w:rsidR="001E39A6" w:rsidRPr="00224857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</w:p>
        </w:tc>
        <w:tc>
          <w:tcPr>
            <w:tcW w:w="1843" w:type="dxa"/>
          </w:tcPr>
          <w:p w14:paraId="07174063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220DBEA7" w14:textId="77777777" w:rsidR="001E39A6" w:rsidRPr="00185AB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0457D859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08559C" w14:textId="77777777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3DC915D1" w14:textId="77777777" w:rsidR="00942754" w:rsidRDefault="00942754" w:rsidP="00942754">
      <w:pPr>
        <w:pStyle w:val="af1"/>
        <w:keepNext/>
        <w:jc w:val="right"/>
      </w:pPr>
      <w:r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386CC478" w14:textId="77777777" w:rsidTr="00AA1639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6656CC17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AE06E0A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7EEA4DBF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7DB5899A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72B95ED0" w14:textId="77777777" w:rsidTr="00AA1639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B9FC3F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5D0ECFC2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1C451B46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2233FF15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3FCD9A60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4DA8353B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490F08E7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60D5520B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37AD30DF" w14:textId="77777777" w:rsidTr="00AA1639">
        <w:trPr>
          <w:trHeight w:val="794"/>
          <w:jc w:val="center"/>
        </w:trPr>
        <w:tc>
          <w:tcPr>
            <w:tcW w:w="846" w:type="dxa"/>
          </w:tcPr>
          <w:p w14:paraId="4C774434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16805570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Sum</w:t>
            </w:r>
          </w:p>
        </w:tc>
        <w:tc>
          <w:tcPr>
            <w:tcW w:w="1844" w:type="dxa"/>
          </w:tcPr>
          <w:p w14:paraId="545A554B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Сумма</w:t>
            </w:r>
          </w:p>
        </w:tc>
        <w:tc>
          <w:tcPr>
            <w:tcW w:w="1136" w:type="dxa"/>
          </w:tcPr>
          <w:p w14:paraId="28871383" w14:textId="77777777" w:rsidR="004A1E51" w:rsidRPr="003E0FBF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Вещественное</w:t>
            </w:r>
          </w:p>
        </w:tc>
        <w:tc>
          <w:tcPr>
            <w:tcW w:w="1839" w:type="dxa"/>
          </w:tcPr>
          <w:p w14:paraId="61044654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</w:p>
        </w:tc>
        <w:tc>
          <w:tcPr>
            <w:tcW w:w="1843" w:type="dxa"/>
          </w:tcPr>
          <w:p w14:paraId="7C0AF820" w14:textId="77777777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4BDDEE3E" w14:textId="77777777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1C099BDD" w14:textId="77777777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4DAC53F4" w14:textId="77777777" w:rsidTr="00AA1639">
        <w:trPr>
          <w:trHeight w:val="794"/>
          <w:jc w:val="center"/>
        </w:trPr>
        <w:tc>
          <w:tcPr>
            <w:tcW w:w="846" w:type="dxa"/>
          </w:tcPr>
          <w:p w14:paraId="0A38AEB6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B932B79" w14:textId="77777777" w:rsidR="004A1E51" w:rsidRPr="00C9776C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844" w:type="dxa"/>
          </w:tcPr>
          <w:p w14:paraId="17F79302" w14:textId="77777777" w:rsidR="004A1E51" w:rsidRPr="001B0304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136" w:type="dxa"/>
          </w:tcPr>
          <w:p w14:paraId="0FCF633C" w14:textId="77777777" w:rsidR="004A1E51" w:rsidRPr="00747CAE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221EAE6B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</w:p>
        </w:tc>
        <w:tc>
          <w:tcPr>
            <w:tcW w:w="1843" w:type="dxa"/>
          </w:tcPr>
          <w:p w14:paraId="0E160C80" w14:textId="77777777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91"/>
            <w:r>
              <w:rPr>
                <w:rFonts w:ascii="Arial" w:hAnsi="Arial" w:cs="Arial"/>
                <w:sz w:val="20"/>
                <w:szCs w:val="20"/>
              </w:rPr>
              <w:t>Валюта</w:t>
            </w:r>
            <w:commentRangeEnd w:id="91"/>
            <w:r w:rsidR="00AA1639">
              <w:rPr>
                <w:rStyle w:val="af2"/>
              </w:rPr>
              <w:commentReference w:id="91"/>
            </w:r>
          </w:p>
        </w:tc>
        <w:tc>
          <w:tcPr>
            <w:tcW w:w="1423" w:type="dxa"/>
          </w:tcPr>
          <w:p w14:paraId="7EEA44DE" w14:textId="7777777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C60E597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Cur_Currency.</w:t>
            </w:r>
          </w:p>
          <w:p w14:paraId="2C54D641" w14:textId="77777777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37D0F4CF" w14:textId="77777777" w:rsidTr="00AA1639">
        <w:trPr>
          <w:trHeight w:val="794"/>
          <w:jc w:val="center"/>
        </w:trPr>
        <w:tc>
          <w:tcPr>
            <w:tcW w:w="846" w:type="dxa"/>
          </w:tcPr>
          <w:p w14:paraId="671D9766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2" w:name="_GoBack" w:colFirst="4" w:colLast="4"/>
            <w:commentRangeStart w:id="93"/>
          </w:p>
        </w:tc>
        <w:tc>
          <w:tcPr>
            <w:tcW w:w="2404" w:type="dxa"/>
          </w:tcPr>
          <w:p w14:paraId="75460323" w14:textId="77777777" w:rsidR="00942754" w:rsidRPr="001B0304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9F342D0" w14:textId="77777777" w:rsidR="00942754" w:rsidRPr="001B0304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456EB06" w14:textId="77777777" w:rsidR="00942754" w:rsidRPr="00747CAE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5830744" w14:textId="38DB7FA1" w:rsidR="00942754" w:rsidRPr="00AA1639" w:rsidRDefault="00C85D04" w:rsidP="00AA1639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rPrChange w:id="94" w:author="Веретехина Марина Михайловна" w:date="2025-10-06T11:37:00Z">
                  <w:rPr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commentRangeStart w:id="95"/>
            <w:del w:id="96" w:author="Веретехина Марина Михайловна" w:date="2025-10-02T10:44:00Z"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sCaption</w:delText>
              </w:r>
            </w:del>
          </w:p>
        </w:tc>
        <w:tc>
          <w:tcPr>
            <w:tcW w:w="1843" w:type="dxa"/>
          </w:tcPr>
          <w:p w14:paraId="7EBA9D7B" w14:textId="123C92E1" w:rsidR="00942754" w:rsidRPr="00A76BD0" w:rsidRDefault="00C85D04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97" w:author="Веретехина Марина Михайловна" w:date="2025-10-02T10:43:00Z">
              <w:r w:rsidDel="002B7517">
                <w:rPr>
                  <w:rFonts w:ascii="Arial" w:hAnsi="Arial" w:cs="Arial"/>
                  <w:sz w:val="20"/>
                  <w:szCs w:val="20"/>
                </w:rPr>
                <w:delText>Наименование</w:delText>
              </w:r>
            </w:del>
          </w:p>
        </w:tc>
        <w:tc>
          <w:tcPr>
            <w:tcW w:w="1423" w:type="dxa"/>
          </w:tcPr>
          <w:p w14:paraId="58387975" w14:textId="5FF3421F" w:rsidR="00942754" w:rsidRPr="00C85D04" w:rsidRDefault="00C85D04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98" w:author="Веретехина Марина Михайловна" w:date="2025-10-02T10:43:00Z"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Varchar</w:delText>
              </w:r>
              <w:commentRangeEnd w:id="95"/>
              <w:r w:rsidR="00DC1673" w:rsidDel="002B7517">
                <w:rPr>
                  <w:rStyle w:val="af2"/>
                </w:rPr>
                <w:commentReference w:id="95"/>
              </w:r>
              <w:r w:rsidR="00B0113A" w:rsidDel="002B7517">
                <w:rPr>
                  <w:rStyle w:val="af2"/>
                </w:rPr>
                <w:commentReference w:id="93"/>
              </w:r>
            </w:del>
          </w:p>
        </w:tc>
        <w:tc>
          <w:tcPr>
            <w:tcW w:w="2830" w:type="dxa"/>
          </w:tcPr>
          <w:p w14:paraId="09986E6D" w14:textId="77777777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92"/>
      <w:commentRangeEnd w:id="93"/>
      <w:tr w:rsidR="004B21FD" w:rsidRPr="009D7FAF" w14:paraId="46A175EA" w14:textId="77777777" w:rsidTr="00AA1639">
        <w:trPr>
          <w:trHeight w:val="794"/>
          <w:jc w:val="center"/>
        </w:trPr>
        <w:tc>
          <w:tcPr>
            <w:tcW w:w="846" w:type="dxa"/>
          </w:tcPr>
          <w:p w14:paraId="664C7F4A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FBC2EC6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844" w:type="dxa"/>
          </w:tcPr>
          <w:p w14:paraId="115B2332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Способ</w:t>
            </w:r>
          </w:p>
        </w:tc>
        <w:tc>
          <w:tcPr>
            <w:tcW w:w="1136" w:type="dxa"/>
          </w:tcPr>
          <w:p w14:paraId="7061F0A8" w14:textId="77777777" w:rsidR="004B21FD" w:rsidRPr="00747CAE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785A3F69" w14:textId="77777777" w:rsidR="004B21FD" w:rsidRPr="004B21FD" w:rsidRDefault="004B21FD" w:rsidP="00AA1639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3F8C04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55EB4C72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EE086D5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6E46388A" w14:textId="77777777" w:rsidTr="00AA1639">
        <w:trPr>
          <w:trHeight w:val="794"/>
          <w:jc w:val="center"/>
        </w:trPr>
        <w:tc>
          <w:tcPr>
            <w:tcW w:w="846" w:type="dxa"/>
          </w:tcPr>
          <w:p w14:paraId="3B35785C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D573FE9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44" w:type="dxa"/>
          </w:tcPr>
          <w:p w14:paraId="673B82FE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136" w:type="dxa"/>
          </w:tcPr>
          <w:p w14:paraId="711D30B3" w14:textId="77777777" w:rsidR="004B21FD" w:rsidRPr="00747CAE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07E2287C" w14:textId="77777777" w:rsidR="004B21FD" w:rsidRDefault="004B21FD" w:rsidP="00AA1639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A37CE6E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19F6F9FA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2E09F26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F3E7C4" w14:textId="77777777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Веретехина Марина Михайловна" w:date="2025-10-02T09:21:00Z" w:initials="ВММ">
    <w:p w14:paraId="3CA8C9A6" w14:textId="71FA4F1A" w:rsidR="002329EB" w:rsidRPr="002329EB" w:rsidRDefault="002329EB">
      <w:pPr>
        <w:pStyle w:val="af3"/>
      </w:pPr>
      <w:r>
        <w:rPr>
          <w:rStyle w:val="af2"/>
        </w:rPr>
        <w:annotationRef/>
      </w:r>
      <w:r>
        <w:t>Прошу заполнить како</w:t>
      </w:r>
      <w:r w:rsidR="00E479FC">
        <w:t>е</w:t>
      </w:r>
      <w:r>
        <w:t xml:space="preserve"> системное имя атрибута в </w:t>
      </w:r>
      <w:r>
        <w:rPr>
          <w:lang w:val="en-US"/>
        </w:rPr>
        <w:t>Directum</w:t>
      </w:r>
      <w:r w:rsidRPr="002329EB">
        <w:t xml:space="preserve"> </w:t>
      </w:r>
    </w:p>
  </w:comment>
  <w:comment w:id="23" w:author="Веретехина Марина Михайловна" w:date="2025-10-02T09:29:00Z" w:initials="ВММ">
    <w:p w14:paraId="79DDC965" w14:textId="581FA8B8" w:rsidR="002329EB" w:rsidRDefault="002329EB" w:rsidP="002329EB">
      <w:pPr>
        <w:autoSpaceDE w:val="0"/>
        <w:autoSpaceDN w:val="0"/>
        <w:rPr>
          <w:rFonts w:cs="Times New Roman"/>
        </w:rPr>
      </w:pPr>
      <w:r>
        <w:rPr>
          <w:rStyle w:val="af2"/>
        </w:rPr>
        <w:annotationRef/>
      </w:r>
      <w:r w:rsidR="00E479FC">
        <w:rPr>
          <w:rFonts w:ascii="Times New Roman CYR" w:hAnsi="Times New Roman CYR" w:cs="Times New Roman CYR"/>
          <w:sz w:val="24"/>
          <w:szCs w:val="24"/>
        </w:rPr>
        <w:t xml:space="preserve">Комментарий для </w:t>
      </w:r>
      <w:r>
        <w:rPr>
          <w:rFonts w:ascii="Times New Roman CYR" w:hAnsi="Times New Roman CYR" w:cs="Times New Roman CYR"/>
          <w:sz w:val="24"/>
          <w:szCs w:val="24"/>
        </w:rPr>
        <w:t>БТ</w:t>
      </w:r>
      <w:r w:rsidRPr="002329EB">
        <w:rPr>
          <w:rFonts w:ascii="Times New Roman CYR" w:hAnsi="Times New Roman CYR" w:cs="Times New Roman CYR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>поле "Рег.№ " в группбоксе "Дата и номер" последние цифры после "-"</w:t>
      </w:r>
    </w:p>
    <w:p w14:paraId="06573043" w14:textId="59E340FF" w:rsidR="002329EB" w:rsidRDefault="002329EB">
      <w:pPr>
        <w:pStyle w:val="af3"/>
      </w:pPr>
    </w:p>
  </w:comment>
  <w:comment w:id="21" w:author="Сульдина Евгения" w:date="2025-09-29T19:26:00Z" w:initials="А">
    <w:p w14:paraId="22AD1D39" w14:textId="77777777" w:rsidR="002329EB" w:rsidRPr="002329EB" w:rsidRDefault="002329EB">
      <w:pPr>
        <w:pStyle w:val="af3"/>
      </w:pPr>
      <w:r>
        <w:rPr>
          <w:rStyle w:val="af2"/>
        </w:rPr>
        <w:annotationRef/>
      </w:r>
      <w:r>
        <w:t>Что планируется тут хранить? Непонятно какое поле от нас нужно передавать</w:t>
      </w:r>
    </w:p>
  </w:comment>
  <w:comment w:id="22" w:author="Веретехина Марина Михайловна" w:date="2025-10-02T09:27:00Z" w:initials="ВММ">
    <w:p w14:paraId="53C38E22" w14:textId="0D4C4EF7" w:rsidR="002329EB" w:rsidRPr="002329EB" w:rsidRDefault="002329EB">
      <w:pPr>
        <w:pStyle w:val="af3"/>
      </w:pPr>
      <w:r>
        <w:rPr>
          <w:rStyle w:val="af2"/>
        </w:rPr>
        <w:annotationRef/>
      </w:r>
      <w:r w:rsidR="00AA1639">
        <w:t>Номер задания на командировку-</w:t>
      </w:r>
      <w:r>
        <w:t xml:space="preserve"> </w:t>
      </w:r>
      <w:r w:rsidR="00843048">
        <w:t>последние</w:t>
      </w:r>
      <w:r>
        <w:t xml:space="preserve"> цифры после </w:t>
      </w:r>
      <w:r w:rsidR="00E479FC">
        <w:t>«-» Рег.№</w:t>
      </w:r>
    </w:p>
  </w:comment>
  <w:comment w:id="24" w:author="Сульдина Евгения" w:date="2025-09-29T19:29:00Z" w:initials="А">
    <w:p w14:paraId="6646D92A" w14:textId="77777777" w:rsidR="002329EB" w:rsidRDefault="002329EB">
      <w:pPr>
        <w:pStyle w:val="af3"/>
      </w:pPr>
      <w:r>
        <w:rPr>
          <w:rStyle w:val="af2"/>
        </w:rPr>
        <w:annotationRef/>
      </w:r>
      <w:r>
        <w:t>Передавать будем состояния. Возможные значения:</w:t>
      </w:r>
    </w:p>
    <w:p w14:paraId="470608B5" w14:textId="77777777" w:rsidR="002329EB" w:rsidRDefault="002329EB">
      <w:pPr>
        <w:pStyle w:val="af3"/>
      </w:pPr>
      <w:r>
        <w:rPr>
          <w:noProof/>
        </w:rPr>
        <w:drawing>
          <wp:inline distT="0" distB="0" distL="0" distR="0" wp14:anchorId="24350BA7" wp14:editId="220CCBA7">
            <wp:extent cx="3314286" cy="163809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E989" w14:textId="77777777" w:rsidR="002329EB" w:rsidRDefault="002329EB">
      <w:pPr>
        <w:pStyle w:val="af3"/>
      </w:pPr>
    </w:p>
  </w:comment>
  <w:comment w:id="25" w:author="Сульдина Евгения" w:date="2025-09-29T19:28:00Z" w:initials="А">
    <w:p w14:paraId="1874082F" w14:textId="54AB28FD" w:rsidR="002329EB" w:rsidRDefault="002329EB">
      <w:pPr>
        <w:pStyle w:val="af3"/>
      </w:pPr>
      <w:r>
        <w:rPr>
          <w:rStyle w:val="af2"/>
        </w:rPr>
        <w:annotationRef/>
      </w:r>
      <w:r>
        <w:t xml:space="preserve">Обмен сейчас с </w:t>
      </w:r>
      <w:r w:rsidR="00843048">
        <w:t>внешними</w:t>
      </w:r>
      <w:r>
        <w:t xml:space="preserve"> ИС осуществляем по техническому коду формы (пример настроек по документам БУ и НУ можно посмотреть), предлагаю тут так же придерживаться единого подхода </w:t>
      </w:r>
    </w:p>
  </w:comment>
  <w:comment w:id="26" w:author="Веретехина Марина Михайловна" w:date="2025-10-02T10:19:00Z" w:initials="ВММ">
    <w:p w14:paraId="33106F49" w14:textId="7C7415D1" w:rsidR="00E479FC" w:rsidRDefault="00E479FC">
      <w:pPr>
        <w:pStyle w:val="af3"/>
      </w:pPr>
      <w:r>
        <w:rPr>
          <w:rStyle w:val="af2"/>
        </w:rPr>
        <w:annotationRef/>
      </w:r>
      <w:r w:rsidR="00AA1639">
        <w:t xml:space="preserve">Прошу выслать справочник </w:t>
      </w:r>
      <w:r>
        <w:t xml:space="preserve"> </w:t>
      </w:r>
    </w:p>
  </w:comment>
  <w:comment w:id="31" w:author="Сульдина Евгения" w:date="2025-09-29T19:26:00Z" w:initials="А">
    <w:p w14:paraId="366ABDA1" w14:textId="77777777" w:rsidR="002329EB" w:rsidRDefault="002329EB">
      <w:pPr>
        <w:pStyle w:val="af3"/>
      </w:pPr>
      <w:r>
        <w:rPr>
          <w:rStyle w:val="af2"/>
        </w:rPr>
        <w:annotationRef/>
      </w:r>
      <w:r>
        <w:t xml:space="preserve">Передавать будем в виде ссылки для возможности открытия из Глобала документ в </w:t>
      </w:r>
      <w:r>
        <w:rPr>
          <w:lang w:val="en-US"/>
        </w:rPr>
        <w:t>RX</w:t>
      </w:r>
      <w:r>
        <w:t>?</w:t>
      </w:r>
    </w:p>
    <w:p w14:paraId="37F99910" w14:textId="77777777" w:rsidR="002329EB" w:rsidRDefault="002329EB">
      <w:pPr>
        <w:pStyle w:val="af3"/>
      </w:pPr>
    </w:p>
    <w:p w14:paraId="7D71D0E7" w14:textId="77777777" w:rsidR="002329EB" w:rsidRDefault="002329EB">
      <w:pPr>
        <w:pStyle w:val="af3"/>
      </w:pPr>
      <w:r>
        <w:t>Так же, тут важно обратить внимание что документов-оснований может быть несколько</w:t>
      </w:r>
    </w:p>
    <w:p w14:paraId="126822CF" w14:textId="77777777" w:rsidR="002329EB" w:rsidRDefault="002329EB">
      <w:pPr>
        <w:pStyle w:val="af3"/>
      </w:pPr>
    </w:p>
    <w:p w14:paraId="400C2076" w14:textId="77777777" w:rsidR="002329EB" w:rsidRPr="00DC1673" w:rsidRDefault="002329EB">
      <w:pPr>
        <w:pStyle w:val="af3"/>
      </w:pPr>
      <w:r>
        <w:t>А еще может быть установлен признак «без основания» тогда документа основания не будет</w:t>
      </w:r>
    </w:p>
  </w:comment>
  <w:comment w:id="32" w:author="Веретехина Марина Михайловна" w:date="2025-10-06T11:40:00Z" w:initials="ВММ">
    <w:p w14:paraId="6DBA13B1" w14:textId="0646F03E" w:rsidR="00AA1639" w:rsidRDefault="00AA1639">
      <w:pPr>
        <w:pStyle w:val="af3"/>
      </w:pPr>
      <w:r>
        <w:rPr>
          <w:rStyle w:val="af2"/>
        </w:rPr>
        <w:annotationRef/>
      </w:r>
      <w:r>
        <w:t>Передавать значение, а не ссылку</w:t>
      </w:r>
    </w:p>
  </w:comment>
  <w:comment w:id="33" w:author="Веретехина Марина Михайловна" w:date="2025-10-06T11:41:00Z" w:initials="ВММ">
    <w:p w14:paraId="479E9979" w14:textId="09B4E2B8" w:rsidR="00AA1639" w:rsidRPr="00AA1639" w:rsidRDefault="00AA1639">
      <w:pPr>
        <w:pStyle w:val="af3"/>
      </w:pPr>
      <w:r>
        <w:rPr>
          <w:rStyle w:val="af2"/>
        </w:rPr>
        <w:annotationRef/>
      </w:r>
      <w:r>
        <w:t>Для Б</w:t>
      </w:r>
      <w:r>
        <w:rPr>
          <w:lang w:val="en-US"/>
        </w:rPr>
        <w:t>T</w:t>
      </w:r>
      <w:r w:rsidRPr="00AA1639">
        <w:br/>
      </w:r>
      <w:r>
        <w:t xml:space="preserve">Если в дальнейшем будем дорабатывать карточку «Заявки по командировкам» в части добавления этих полей, предусмотреть множественное заполнение </w:t>
      </w:r>
    </w:p>
  </w:comment>
  <w:comment w:id="34" w:author="Сульдина Евгения" w:date="2025-09-29T19:31:00Z" w:initials="А">
    <w:p w14:paraId="2C4630BA" w14:textId="77777777" w:rsidR="002329EB" w:rsidRDefault="002329EB">
      <w:pPr>
        <w:pStyle w:val="af3"/>
      </w:pPr>
      <w:r>
        <w:rPr>
          <w:rStyle w:val="af2"/>
        </w:rPr>
        <w:annotationRef/>
      </w:r>
      <w:r>
        <w:t>Аналогично, предлагаю технический код передавать</w:t>
      </w:r>
    </w:p>
  </w:comment>
  <w:comment w:id="37" w:author="Сульдина Евгения" w:date="2025-09-29T19:31:00Z" w:initials="А">
    <w:p w14:paraId="1BC80B97" w14:textId="77777777" w:rsidR="002329EB" w:rsidRDefault="002329EB">
      <w:pPr>
        <w:pStyle w:val="af3"/>
      </w:pPr>
      <w:r>
        <w:rPr>
          <w:rStyle w:val="af2"/>
        </w:rPr>
        <w:annotationRef/>
      </w:r>
      <w:r>
        <w:t>Будем передавать 4хзначный код СП</w:t>
      </w:r>
    </w:p>
  </w:comment>
  <w:comment w:id="51" w:author="Веретехина Марина Михайловна" w:date="2025-10-06T12:02:00Z" w:initials="ВММ">
    <w:p w14:paraId="1E5C1264" w14:textId="6A505501" w:rsidR="00D31A49" w:rsidRDefault="00D31A49">
      <w:pPr>
        <w:pStyle w:val="af3"/>
      </w:pPr>
      <w:r>
        <w:rPr>
          <w:rStyle w:val="af2"/>
        </w:rPr>
        <w:annotationRef/>
      </w:r>
      <w:r>
        <w:t>Добавили новый атрибут, т.к. может быть БЕ сотрудника и БЕ, где региструется АО и служебное задание</w:t>
      </w:r>
    </w:p>
  </w:comment>
  <w:comment w:id="61" w:author="Веретехина Марина Михайловна" w:date="2025-10-02T10:34:00Z" w:initials="ВММ">
    <w:p w14:paraId="2D3ACDF6" w14:textId="2EAFAB6B" w:rsidR="001E39A6" w:rsidRDefault="001E39A6" w:rsidP="001E39A6">
      <w:pPr>
        <w:pStyle w:val="af3"/>
        <w:ind w:firstLine="0"/>
      </w:pPr>
      <w:r>
        <w:rPr>
          <w:rStyle w:val="af2"/>
        </w:rPr>
        <w:annotationRef/>
      </w:r>
      <w:r w:rsidR="00AA1639">
        <w:t>Прошу заполнить</w:t>
      </w:r>
      <w:r>
        <w:t xml:space="preserve"> ссылку на Служебное задание</w:t>
      </w:r>
    </w:p>
  </w:comment>
  <w:comment w:id="72" w:author="Сульдина Евгения" w:date="2025-09-29T19:32:00Z" w:initials="А">
    <w:p w14:paraId="64716649" w14:textId="77777777" w:rsidR="00DC1673" w:rsidRDefault="00DC1673" w:rsidP="00DC1673">
      <w:pPr>
        <w:pStyle w:val="af3"/>
        <w:ind w:firstLine="0"/>
      </w:pPr>
      <w:r>
        <w:rPr>
          <w:rStyle w:val="af2"/>
        </w:rPr>
        <w:annotationRef/>
      </w:r>
      <w:r>
        <w:t>В этом поле не всегда указывается ссылочный реквизит и будет код. Чаще заполняется текстом, тут может быть указание месторождения, СП в которое едут, иногда через запятую перечисляют несколько мест</w:t>
      </w:r>
    </w:p>
  </w:comment>
  <w:comment w:id="73" w:author="Веретехина Марина Михайловна" w:date="2025-10-02T09:38:00Z" w:initials="ВММ">
    <w:p w14:paraId="077522A7" w14:textId="5B5D11E4" w:rsidR="00B0113A" w:rsidRPr="00B0113A" w:rsidRDefault="00B0113A">
      <w:pPr>
        <w:pStyle w:val="af3"/>
      </w:pPr>
      <w:r>
        <w:rPr>
          <w:rStyle w:val="af2"/>
        </w:rPr>
        <w:annotationRef/>
      </w:r>
      <w:r w:rsidR="002B7517">
        <w:t xml:space="preserve">Изменили атрибут </w:t>
      </w:r>
      <w:r w:rsidR="002B7517">
        <w:rPr>
          <w:rFonts w:ascii="Arial" w:hAnsi="Arial" w:cs="Arial"/>
          <w:lang w:val="en-US"/>
        </w:rPr>
        <w:t>s</w:t>
      </w:r>
      <w:r w:rsidR="002B7517" w:rsidRPr="00D1287E">
        <w:rPr>
          <w:rFonts w:ascii="Arial" w:hAnsi="Arial" w:cs="Arial"/>
        </w:rPr>
        <w:t>Destination</w:t>
      </w:r>
    </w:p>
  </w:comment>
  <w:comment w:id="91" w:author="Веретехина Марина Михайловна" w:date="2025-10-06T11:45:00Z" w:initials="ВММ">
    <w:p w14:paraId="24696CBC" w14:textId="2B3BC566" w:rsidR="00AA1639" w:rsidRDefault="00AA1639">
      <w:pPr>
        <w:pStyle w:val="af3"/>
      </w:pPr>
      <w:r>
        <w:rPr>
          <w:rStyle w:val="af2"/>
        </w:rPr>
        <w:annotationRef/>
      </w:r>
      <w:r>
        <w:t xml:space="preserve"> Передавать код валюты</w:t>
      </w:r>
    </w:p>
  </w:comment>
  <w:comment w:id="95" w:author="Сульдина Евгения" w:date="2025-09-29T19:34:00Z" w:initials="А">
    <w:p w14:paraId="6D6DF4D4" w14:textId="77777777" w:rsidR="00DC1673" w:rsidRDefault="00DC1673">
      <w:pPr>
        <w:pStyle w:val="af3"/>
      </w:pPr>
      <w:r>
        <w:rPr>
          <w:rStyle w:val="af2"/>
        </w:rPr>
        <w:annotationRef/>
      </w:r>
      <w:r>
        <w:t>Это наименование чего? позиции аванса? Суточные. Проживание или перелет? Или что-то другое?</w:t>
      </w:r>
    </w:p>
  </w:comment>
  <w:comment w:id="93" w:author="Веретехина Марина Михайловна" w:date="2025-10-02T09:40:00Z" w:initials="ВММ">
    <w:p w14:paraId="62C9F265" w14:textId="549042B0" w:rsidR="00B0113A" w:rsidRDefault="00B0113A">
      <w:pPr>
        <w:pStyle w:val="af3"/>
      </w:pPr>
      <w:r>
        <w:rPr>
          <w:rStyle w:val="af2"/>
        </w:rPr>
        <w:annotationRef/>
      </w:r>
      <w:r>
        <w:t xml:space="preserve">Удалим атрибут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A8C9A6" w15:done="0"/>
  <w15:commentEx w15:paraId="06573043" w15:done="0"/>
  <w15:commentEx w15:paraId="22AD1D39" w15:done="0"/>
  <w15:commentEx w15:paraId="53C38E22" w15:paraIdParent="22AD1D39" w15:done="0"/>
  <w15:commentEx w15:paraId="4D88E989" w15:done="0"/>
  <w15:commentEx w15:paraId="1874082F" w15:done="0"/>
  <w15:commentEx w15:paraId="33106F49" w15:paraIdParent="1874082F" w15:done="0"/>
  <w15:commentEx w15:paraId="400C2076" w15:done="0"/>
  <w15:commentEx w15:paraId="6DBA13B1" w15:paraIdParent="400C2076" w15:done="0"/>
  <w15:commentEx w15:paraId="479E9979" w15:done="0"/>
  <w15:commentEx w15:paraId="2C4630BA" w15:done="0"/>
  <w15:commentEx w15:paraId="1BC80B97" w15:done="0"/>
  <w15:commentEx w15:paraId="1E5C1264" w15:done="0"/>
  <w15:commentEx w15:paraId="2D3ACDF6" w15:done="0"/>
  <w15:commentEx w15:paraId="64716649" w15:done="0"/>
  <w15:commentEx w15:paraId="077522A7" w15:paraIdParent="64716649" w15:done="0"/>
  <w15:commentEx w15:paraId="24696CBC" w15:done="0"/>
  <w15:commentEx w15:paraId="6D6DF4D4" w15:done="0"/>
  <w15:commentEx w15:paraId="62C9F265" w15:paraIdParent="6D6DF4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D360A" w14:textId="77777777" w:rsidR="00667489" w:rsidRDefault="00667489" w:rsidP="003C5155">
      <w:r>
        <w:separator/>
      </w:r>
    </w:p>
  </w:endnote>
  <w:endnote w:type="continuationSeparator" w:id="0">
    <w:p w14:paraId="03869DE9" w14:textId="77777777" w:rsidR="00667489" w:rsidRDefault="00667489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CD613" w14:textId="77777777" w:rsidR="00667489" w:rsidRDefault="00667489" w:rsidP="003C5155">
      <w:r>
        <w:separator/>
      </w:r>
    </w:p>
  </w:footnote>
  <w:footnote w:type="continuationSeparator" w:id="0">
    <w:p w14:paraId="7F2FB573" w14:textId="77777777" w:rsidR="00667489" w:rsidRDefault="00667489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52AE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3DEECA9B" w14:textId="77777777" w:rsidR="003F7201" w:rsidRPr="00300E90" w:rsidRDefault="003F7201" w:rsidP="00300E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3D48B" w14:textId="77777777" w:rsidR="003F7201" w:rsidRPr="003C5155" w:rsidRDefault="003F7201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8EB2" w14:textId="77777777" w:rsidR="00A612C3" w:rsidRPr="00300E90" w:rsidRDefault="00A612C3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9E40E7F" w14:textId="77777777" w:rsidR="00CB392C" w:rsidRPr="00485CD3" w:rsidRDefault="00CB392C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9D19B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5F7AFC33" w14:textId="77777777" w:rsidR="003F7201" w:rsidRPr="00300E90" w:rsidRDefault="003F7201" w:rsidP="00300E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777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719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1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9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C5B8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9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1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2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3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5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9"/>
  </w:num>
  <w:num w:numId="4">
    <w:abstractNumId w:val="35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3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1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4"/>
  </w:num>
  <w:num w:numId="25">
    <w:abstractNumId w:val="14"/>
  </w:num>
  <w:num w:numId="26">
    <w:abstractNumId w:val="30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2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  <w:num w:numId="41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еретехина Марина Михайловна">
    <w15:presenceInfo w15:providerId="None" w15:userId="Веретехина Марина Михайловна"/>
  </w15:person>
  <w15:person w15:author="Сульдина Евгения">
    <w15:presenceInfo w15:providerId="None" w15:userId="Сульдина Евген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43C7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82E"/>
    <w:rsid w:val="001E133E"/>
    <w:rsid w:val="001E1CE9"/>
    <w:rsid w:val="001E2181"/>
    <w:rsid w:val="001E25B1"/>
    <w:rsid w:val="001E25C9"/>
    <w:rsid w:val="001E3668"/>
    <w:rsid w:val="001E39A6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29EB"/>
    <w:rsid w:val="0023464C"/>
    <w:rsid w:val="00235C72"/>
    <w:rsid w:val="00242AF9"/>
    <w:rsid w:val="00243579"/>
    <w:rsid w:val="00244EFD"/>
    <w:rsid w:val="00246721"/>
    <w:rsid w:val="00253973"/>
    <w:rsid w:val="0025530E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B7517"/>
    <w:rsid w:val="002C0456"/>
    <w:rsid w:val="002C053A"/>
    <w:rsid w:val="002C1D9A"/>
    <w:rsid w:val="002C672F"/>
    <w:rsid w:val="002C6CA7"/>
    <w:rsid w:val="002C7F10"/>
    <w:rsid w:val="002D23D8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113B"/>
    <w:rsid w:val="003327AC"/>
    <w:rsid w:val="00333CA2"/>
    <w:rsid w:val="00334F96"/>
    <w:rsid w:val="00343D55"/>
    <w:rsid w:val="00344EF2"/>
    <w:rsid w:val="00346A44"/>
    <w:rsid w:val="0034774F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E0E77"/>
    <w:rsid w:val="003E0FBF"/>
    <w:rsid w:val="003E3D1D"/>
    <w:rsid w:val="003E4485"/>
    <w:rsid w:val="003E4FED"/>
    <w:rsid w:val="003E5A48"/>
    <w:rsid w:val="003E5E5E"/>
    <w:rsid w:val="003E6200"/>
    <w:rsid w:val="003F3BBE"/>
    <w:rsid w:val="003F7201"/>
    <w:rsid w:val="003F76FB"/>
    <w:rsid w:val="003F7CA8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F75"/>
    <w:rsid w:val="0048259F"/>
    <w:rsid w:val="0048263C"/>
    <w:rsid w:val="00482DCF"/>
    <w:rsid w:val="004845C8"/>
    <w:rsid w:val="00484D0F"/>
    <w:rsid w:val="00487BFD"/>
    <w:rsid w:val="004903D9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138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17DD"/>
    <w:rsid w:val="00603760"/>
    <w:rsid w:val="00604117"/>
    <w:rsid w:val="0060794F"/>
    <w:rsid w:val="00607ACA"/>
    <w:rsid w:val="00620A39"/>
    <w:rsid w:val="0062146C"/>
    <w:rsid w:val="00623827"/>
    <w:rsid w:val="006238D6"/>
    <w:rsid w:val="00624EC0"/>
    <w:rsid w:val="00625D34"/>
    <w:rsid w:val="0062690F"/>
    <w:rsid w:val="00630983"/>
    <w:rsid w:val="00630A65"/>
    <w:rsid w:val="0063544B"/>
    <w:rsid w:val="00641923"/>
    <w:rsid w:val="00642CD5"/>
    <w:rsid w:val="006525BD"/>
    <w:rsid w:val="0065534B"/>
    <w:rsid w:val="006566A3"/>
    <w:rsid w:val="00660B2B"/>
    <w:rsid w:val="00662DB7"/>
    <w:rsid w:val="00663DE8"/>
    <w:rsid w:val="00667489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7D2"/>
    <w:rsid w:val="007F2FF5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43048"/>
    <w:rsid w:val="00862284"/>
    <w:rsid w:val="00864612"/>
    <w:rsid w:val="00865116"/>
    <w:rsid w:val="008653DF"/>
    <w:rsid w:val="00870711"/>
    <w:rsid w:val="00871EC7"/>
    <w:rsid w:val="008726F8"/>
    <w:rsid w:val="00872E6D"/>
    <w:rsid w:val="00876451"/>
    <w:rsid w:val="00880C8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2064"/>
    <w:rsid w:val="008F430B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1B1F"/>
    <w:rsid w:val="009E2E50"/>
    <w:rsid w:val="009E3F33"/>
    <w:rsid w:val="009E4116"/>
    <w:rsid w:val="009E4F49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4E8A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63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113A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1E84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0DC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0170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287E"/>
    <w:rsid w:val="00D1427C"/>
    <w:rsid w:val="00D152FD"/>
    <w:rsid w:val="00D15582"/>
    <w:rsid w:val="00D253B5"/>
    <w:rsid w:val="00D31A49"/>
    <w:rsid w:val="00D33A21"/>
    <w:rsid w:val="00D34EE7"/>
    <w:rsid w:val="00D404B1"/>
    <w:rsid w:val="00D4242B"/>
    <w:rsid w:val="00D42846"/>
    <w:rsid w:val="00D42977"/>
    <w:rsid w:val="00D4551B"/>
    <w:rsid w:val="00D53FDD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673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2CD5"/>
    <w:rsid w:val="00E348B1"/>
    <w:rsid w:val="00E36507"/>
    <w:rsid w:val="00E36940"/>
    <w:rsid w:val="00E374CC"/>
    <w:rsid w:val="00E410EC"/>
    <w:rsid w:val="00E415CB"/>
    <w:rsid w:val="00E4425A"/>
    <w:rsid w:val="00E46584"/>
    <w:rsid w:val="00E479FC"/>
    <w:rsid w:val="00E519F1"/>
    <w:rsid w:val="00E53E34"/>
    <w:rsid w:val="00E55BAC"/>
    <w:rsid w:val="00E567E3"/>
    <w:rsid w:val="00E577B5"/>
    <w:rsid w:val="00E62EB8"/>
    <w:rsid w:val="00E66F88"/>
    <w:rsid w:val="00E725D9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5E73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9C529"/>
  <w15:chartTrackingRefBased/>
  <w15:docId w15:val="{66095366-9033-413E-AB27-2BA6645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625E6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  <w:style w:type="paragraph" w:styleId="afc">
    <w:name w:val="Revision"/>
    <w:hidden/>
    <w:uiPriority w:val="99"/>
    <w:semiHidden/>
    <w:rsid w:val="00AA1639"/>
    <w:pPr>
      <w:spacing w:after="0" w:line="240" w:lineRule="auto"/>
    </w:pPr>
    <w:rPr>
      <w:rFonts w:cs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2AA8-A432-4126-AD4C-68435CA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Веретехина Марина Михайловна</cp:lastModifiedBy>
  <cp:revision>9</cp:revision>
  <dcterms:created xsi:type="dcterms:W3CDTF">2025-10-02T05:48:00Z</dcterms:created>
  <dcterms:modified xsi:type="dcterms:W3CDTF">2025-10-06T07:04:00Z</dcterms:modified>
</cp:coreProperties>
</file>