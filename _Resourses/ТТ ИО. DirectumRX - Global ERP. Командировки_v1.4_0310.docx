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DF2AC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ПУБЛИЧНОЕ АКЦИОНЕРНОЕ ОБЩЕСТВО «СУРГУТНЕФТЕГАЗ»</w:t>
      </w:r>
    </w:p>
    <w:p w14:paraId="12E3962A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ЕДИНАЯ ИНФОРМАЦИОННАЯ СИСТЕМА</w:t>
      </w:r>
    </w:p>
    <w:p w14:paraId="40048F64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Фонд проектно-технических документов на ИТ-решения</w:t>
      </w:r>
    </w:p>
    <w:p w14:paraId="09FDC9C5" w14:textId="77777777" w:rsidR="003C5155" w:rsidRPr="009D7FAF" w:rsidRDefault="001743C7" w:rsidP="003C5155">
      <w:pPr>
        <w:shd w:val="clear" w:color="auto" w:fill="FFFFFF"/>
        <w:ind w:firstLine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pict w14:anchorId="260F17C1">
          <v:rect id="_x0000_i1025" style="width:510.3pt;height:2pt" o:hralign="center" o:hrstd="t" o:hrnoshade="t" o:hr="t" fillcolor="black" stroked="f"/>
        </w:pict>
      </w:r>
    </w:p>
    <w:p w14:paraId="68324742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bookmarkStart w:id="0" w:name="OLE_LINK5"/>
      <w:bookmarkStart w:id="1" w:name="OLE_LINK6"/>
    </w:p>
    <w:p w14:paraId="6BE48DC2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3A1F4310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5C5C92C1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6676DD10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790B9EAD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4DD35A51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403CBEDA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75727A79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43D16686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5356F22E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9959DD6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BD4ED64" w14:textId="77777777" w:rsidR="003C5155" w:rsidRPr="009D7FAF" w:rsidRDefault="003C5155" w:rsidP="003C5155">
      <w:pPr>
        <w:shd w:val="clear" w:color="auto" w:fill="FFFFFF"/>
        <w:ind w:firstLine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2A3D638" w14:textId="77777777" w:rsidR="003C5155" w:rsidRPr="009D7FAF" w:rsidRDefault="003C5155" w:rsidP="003C5155">
      <w:pPr>
        <w:shd w:val="clear" w:color="auto" w:fill="FFFFFF"/>
        <w:ind w:firstLine="0"/>
        <w:contextualSpacing/>
        <w:jc w:val="center"/>
        <w:rPr>
          <w:rFonts w:ascii="Arial" w:hAnsi="Arial" w:cs="Arial"/>
          <w:bCs/>
          <w:color w:val="000000"/>
          <w:sz w:val="26"/>
          <w:szCs w:val="26"/>
        </w:rPr>
      </w:pPr>
      <w:r w:rsidRPr="009D7FAF">
        <w:rPr>
          <w:rFonts w:ascii="Arial" w:hAnsi="Arial" w:cs="Arial"/>
          <w:b/>
          <w:bCs/>
          <w:color w:val="000000"/>
          <w:sz w:val="26"/>
          <w:szCs w:val="26"/>
        </w:rPr>
        <w:t>Технические требования</w:t>
      </w:r>
    </w:p>
    <w:p w14:paraId="625DE15B" w14:textId="77777777" w:rsidR="003C5155" w:rsidRPr="009D7FAF" w:rsidRDefault="001743C7" w:rsidP="003C5155">
      <w:pPr>
        <w:shd w:val="clear" w:color="auto" w:fill="FFFFFF"/>
        <w:ind w:firstLine="0"/>
        <w:contextualSpacing/>
        <w:jc w:val="center"/>
        <w:rPr>
          <w:rFonts w:ascii="Arial" w:hAnsi="Arial" w:cs="Arial"/>
          <w:bCs/>
          <w:color w:val="0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pict w14:anchorId="2C0F20E1">
          <v:rect id="_x0000_i1026" style="width:482.05pt;height:1pt" o:hralign="center" o:hrstd="t" o:hrnoshade="t" o:hr="t" fillcolor="black" stroked="f"/>
        </w:pict>
      </w:r>
    </w:p>
    <w:p w14:paraId="469B570C" w14:textId="77777777" w:rsidR="00300E90" w:rsidRPr="001D4BB0" w:rsidRDefault="00300E90" w:rsidP="00300E90">
      <w:pPr>
        <w:shd w:val="clear" w:color="auto" w:fill="FFFFFF"/>
        <w:ind w:firstLine="0"/>
        <w:contextualSpacing/>
        <w:jc w:val="center"/>
        <w:rPr>
          <w:rFonts w:ascii="Arial" w:hAnsi="Arial" w:cs="Arial"/>
          <w:color w:val="000000"/>
          <w:sz w:val="26"/>
          <w:szCs w:val="26"/>
        </w:rPr>
      </w:pPr>
      <w:r w:rsidRPr="001D4BB0">
        <w:rPr>
          <w:rFonts w:ascii="Arial" w:hAnsi="Arial" w:cs="Arial"/>
          <w:color w:val="000000"/>
          <w:sz w:val="26"/>
          <w:szCs w:val="26"/>
        </w:rPr>
        <w:t>ТТ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Информационного обмена между </w:t>
      </w:r>
      <w:r>
        <w:rPr>
          <w:rFonts w:ascii="Arial" w:hAnsi="Arial" w:cs="Arial"/>
          <w:color w:val="000000"/>
          <w:sz w:val="26"/>
          <w:szCs w:val="26"/>
        </w:rPr>
        <w:t xml:space="preserve">системами </w:t>
      </w:r>
      <w:r>
        <w:rPr>
          <w:rFonts w:ascii="Arial" w:hAnsi="Arial" w:cs="Arial"/>
          <w:color w:val="000000"/>
          <w:sz w:val="26"/>
          <w:szCs w:val="26"/>
          <w:lang w:val="en-US"/>
        </w:rPr>
        <w:t>DirectumRX</w:t>
      </w:r>
      <w:r w:rsidRPr="00300E90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и </w:t>
      </w:r>
      <w:r>
        <w:rPr>
          <w:rFonts w:ascii="Arial" w:hAnsi="Arial" w:cs="Arial"/>
          <w:color w:val="000000"/>
          <w:sz w:val="26"/>
          <w:szCs w:val="26"/>
          <w:lang w:val="en-US"/>
        </w:rPr>
        <w:t>Global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в части управления </w:t>
      </w:r>
      <w:r w:rsidR="001077E3">
        <w:rPr>
          <w:rFonts w:ascii="Arial" w:hAnsi="Arial" w:cs="Arial"/>
          <w:color w:val="000000"/>
          <w:sz w:val="26"/>
          <w:szCs w:val="26"/>
        </w:rPr>
        <w:t>командировками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 ПАО «Сургутнефтегаз»</w:t>
      </w:r>
    </w:p>
    <w:p w14:paraId="506742EC" w14:textId="77777777" w:rsidR="00300E90" w:rsidRPr="001D4BB0" w:rsidRDefault="00300E90" w:rsidP="00300E90">
      <w:pPr>
        <w:shd w:val="clear" w:color="auto" w:fill="FFFFFF"/>
        <w:ind w:firstLine="0"/>
        <w:contextualSpacing/>
        <w:jc w:val="center"/>
        <w:rPr>
          <w:rFonts w:ascii="Arial" w:hAnsi="Arial" w:cs="Arial"/>
          <w:color w:val="000000"/>
          <w:sz w:val="26"/>
          <w:szCs w:val="26"/>
        </w:rPr>
      </w:pPr>
      <w:r w:rsidRPr="001D4BB0">
        <w:rPr>
          <w:rFonts w:ascii="Arial" w:hAnsi="Arial" w:cs="Arial"/>
          <w:color w:val="000000"/>
          <w:sz w:val="26"/>
          <w:szCs w:val="26"/>
        </w:rPr>
        <w:t xml:space="preserve">(Редакция </w:t>
      </w:r>
      <w:r>
        <w:rPr>
          <w:rFonts w:ascii="Arial" w:hAnsi="Arial" w:cs="Arial"/>
          <w:sz w:val="26"/>
          <w:szCs w:val="26"/>
        </w:rPr>
        <w:t xml:space="preserve">1 </w:t>
      </w:r>
      <w:r w:rsidRPr="001D4BB0">
        <w:rPr>
          <w:rFonts w:ascii="Arial" w:hAnsi="Arial" w:cs="Arial"/>
          <w:color w:val="000000"/>
          <w:sz w:val="26"/>
          <w:szCs w:val="26"/>
        </w:rPr>
        <w:t xml:space="preserve">от </w:t>
      </w:r>
      <w:r>
        <w:rPr>
          <w:rFonts w:ascii="Arial" w:hAnsi="Arial" w:cs="Arial"/>
          <w:color w:val="000000"/>
          <w:sz w:val="26"/>
          <w:szCs w:val="26"/>
        </w:rPr>
        <w:t>08</w:t>
      </w:r>
      <w:r w:rsidRPr="001D4BB0">
        <w:rPr>
          <w:rFonts w:ascii="Arial" w:hAnsi="Arial" w:cs="Arial"/>
          <w:color w:val="000000"/>
          <w:sz w:val="26"/>
          <w:szCs w:val="26"/>
        </w:rPr>
        <w:t>.</w:t>
      </w:r>
      <w:r>
        <w:rPr>
          <w:rFonts w:ascii="Arial" w:hAnsi="Arial" w:cs="Arial"/>
          <w:color w:val="000000"/>
          <w:sz w:val="26"/>
          <w:szCs w:val="26"/>
        </w:rPr>
        <w:t>09</w:t>
      </w:r>
      <w:r w:rsidRPr="001D4BB0">
        <w:rPr>
          <w:rFonts w:ascii="Arial" w:hAnsi="Arial" w:cs="Arial"/>
          <w:color w:val="000000"/>
          <w:sz w:val="26"/>
          <w:szCs w:val="26"/>
        </w:rPr>
        <w:t>.202</w:t>
      </w:r>
      <w:r>
        <w:rPr>
          <w:rFonts w:ascii="Arial" w:hAnsi="Arial" w:cs="Arial"/>
          <w:color w:val="000000"/>
          <w:sz w:val="26"/>
          <w:szCs w:val="26"/>
        </w:rPr>
        <w:t>5</w:t>
      </w:r>
      <w:r w:rsidRPr="001D4BB0">
        <w:rPr>
          <w:rFonts w:ascii="Arial" w:hAnsi="Arial" w:cs="Arial"/>
          <w:color w:val="000000"/>
          <w:sz w:val="26"/>
          <w:szCs w:val="26"/>
        </w:rPr>
        <w:t>)</w:t>
      </w:r>
    </w:p>
    <w:p w14:paraId="247F303A" w14:textId="77777777" w:rsidR="003C5155" w:rsidRPr="009D7FAF" w:rsidRDefault="001743C7" w:rsidP="003C5155">
      <w:pPr>
        <w:shd w:val="clear" w:color="auto" w:fill="FFFFFF"/>
        <w:ind w:firstLine="0"/>
        <w:contextualSpacing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pict w14:anchorId="5B6D2271">
          <v:rect id="_x0000_i1027" style="width:482.05pt;height:1pt" o:hralign="center" o:hrstd="t" o:hrnoshade="t" o:hr="t" fillcolor="black" stroked="f"/>
        </w:pict>
      </w:r>
    </w:p>
    <w:bookmarkEnd w:id="0"/>
    <w:bookmarkEnd w:id="1"/>
    <w:p w14:paraId="3E69E867" w14:textId="77777777" w:rsidR="003C5155" w:rsidRPr="009D7FAF" w:rsidRDefault="003C5155" w:rsidP="003C5155">
      <w:pPr>
        <w:shd w:val="clear" w:color="auto" w:fill="FFFFFF"/>
        <w:ind w:firstLine="0"/>
        <w:jc w:val="both"/>
        <w:rPr>
          <w:rFonts w:ascii="Arial" w:hAnsi="Arial" w:cs="Arial"/>
          <w:color w:val="000000"/>
          <w:sz w:val="26"/>
          <w:szCs w:val="26"/>
        </w:rPr>
      </w:pPr>
    </w:p>
    <w:p w14:paraId="00058E44" w14:textId="77777777" w:rsidR="003C5155" w:rsidRPr="009D7FAF" w:rsidRDefault="003C5155" w:rsidP="003C5155">
      <w:pPr>
        <w:shd w:val="clear" w:color="auto" w:fill="FFFFFF"/>
        <w:ind w:firstLine="0"/>
        <w:jc w:val="both"/>
        <w:rPr>
          <w:rFonts w:ascii="Arial" w:hAnsi="Arial" w:cs="Arial"/>
          <w:color w:val="000000"/>
          <w:sz w:val="26"/>
          <w:szCs w:val="26"/>
        </w:rPr>
      </w:pPr>
    </w:p>
    <w:p w14:paraId="702F67D2" w14:textId="77777777" w:rsidR="003C5155" w:rsidRPr="009D7FAF" w:rsidRDefault="003C5155" w:rsidP="003C5155">
      <w:pPr>
        <w:shd w:val="clear" w:color="auto" w:fill="FFFFFF"/>
        <w:ind w:firstLine="0"/>
        <w:jc w:val="both"/>
        <w:rPr>
          <w:rFonts w:ascii="Arial" w:hAnsi="Arial" w:cs="Arial"/>
          <w:bCs/>
          <w:color w:val="000000"/>
          <w:sz w:val="26"/>
          <w:szCs w:val="26"/>
        </w:rPr>
      </w:pPr>
    </w:p>
    <w:p w14:paraId="65AEC811" w14:textId="77777777" w:rsidR="003C5155" w:rsidRPr="009D7FAF" w:rsidRDefault="003C5155" w:rsidP="003C5155">
      <w:pPr>
        <w:ind w:firstLine="0"/>
        <w:rPr>
          <w:rFonts w:ascii="Arial" w:hAnsi="Arial" w:cs="Arial"/>
          <w:sz w:val="26"/>
          <w:szCs w:val="26"/>
        </w:rPr>
      </w:pPr>
    </w:p>
    <w:p w14:paraId="7D3E27A3" w14:textId="77777777" w:rsidR="003C5155" w:rsidRPr="009D7FAF" w:rsidRDefault="003C5155" w:rsidP="003C5155">
      <w:pPr>
        <w:ind w:firstLine="0"/>
        <w:rPr>
          <w:rFonts w:ascii="Arial" w:hAnsi="Arial" w:cs="Arial"/>
          <w:sz w:val="26"/>
          <w:szCs w:val="26"/>
        </w:rPr>
      </w:pPr>
    </w:p>
    <w:p w14:paraId="548394E5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</w:rPr>
      </w:pPr>
    </w:p>
    <w:p w14:paraId="56F3F89F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</w:rPr>
      </w:pPr>
    </w:p>
    <w:p w14:paraId="6895C706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</w:rPr>
      </w:pPr>
    </w:p>
    <w:p w14:paraId="55011429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256F40B6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8125B76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34B9370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7563F3CB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168CB739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2F5DBE94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A65086F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51016DE7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EE2201E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03F6F9A4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4D3BAC8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39B158F5" w14:textId="77777777" w:rsidR="003C5155" w:rsidRPr="009D7FAF" w:rsidRDefault="003C5155" w:rsidP="003C5155">
      <w:pPr>
        <w:shd w:val="clear" w:color="auto" w:fill="FFFFFF"/>
        <w:ind w:firstLine="0"/>
        <w:rPr>
          <w:rFonts w:ascii="Arial" w:hAnsi="Arial" w:cs="Arial"/>
          <w:bCs/>
          <w:color w:val="000000"/>
          <w:sz w:val="26"/>
          <w:szCs w:val="26"/>
          <w:lang w:val="en-US"/>
        </w:rPr>
      </w:pPr>
    </w:p>
    <w:p w14:paraId="63AE81B9" w14:textId="77777777" w:rsidR="003C5155" w:rsidRPr="009D7FAF" w:rsidRDefault="003C5155" w:rsidP="00763186">
      <w:pPr>
        <w:shd w:val="clear" w:color="auto" w:fill="FFFFFF"/>
        <w:ind w:firstLine="0"/>
        <w:jc w:val="center"/>
        <w:rPr>
          <w:rFonts w:ascii="Arial" w:hAnsi="Arial" w:cs="Arial"/>
          <w:b/>
          <w:color w:val="000000"/>
          <w:sz w:val="26"/>
          <w:szCs w:val="26"/>
        </w:rPr>
      </w:pPr>
      <w:r w:rsidRPr="009D7FAF">
        <w:rPr>
          <w:rFonts w:ascii="Arial" w:hAnsi="Arial" w:cs="Arial"/>
          <w:b/>
          <w:color w:val="000000"/>
          <w:sz w:val="26"/>
          <w:szCs w:val="26"/>
        </w:rPr>
        <w:t>г. Сургут</w:t>
      </w:r>
    </w:p>
    <w:p w14:paraId="38B3846D" w14:textId="77777777" w:rsidR="00763186" w:rsidRPr="009D7FAF" w:rsidRDefault="003C5155" w:rsidP="00763186">
      <w:pPr>
        <w:ind w:firstLine="0"/>
        <w:jc w:val="center"/>
        <w:rPr>
          <w:rFonts w:ascii="Arial" w:hAnsi="Arial" w:cs="Arial"/>
          <w:b/>
          <w:color w:val="000000"/>
          <w:sz w:val="26"/>
          <w:szCs w:val="26"/>
        </w:rPr>
        <w:sectPr w:rsidR="00763186" w:rsidRPr="009D7FAF" w:rsidSect="00763186">
          <w:headerReference w:type="default" r:id="rId8"/>
          <w:head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9D7FAF">
        <w:rPr>
          <w:rFonts w:ascii="Arial" w:hAnsi="Arial" w:cs="Arial"/>
          <w:b/>
          <w:color w:val="000000"/>
          <w:sz w:val="26"/>
          <w:szCs w:val="26"/>
        </w:rPr>
        <w:t>202</w:t>
      </w:r>
      <w:r w:rsidR="00F768D0">
        <w:rPr>
          <w:rFonts w:ascii="Arial" w:hAnsi="Arial" w:cs="Arial"/>
          <w:b/>
          <w:color w:val="000000"/>
          <w:sz w:val="26"/>
          <w:szCs w:val="26"/>
        </w:rPr>
        <w:t>5</w:t>
      </w:r>
      <w:r w:rsidRPr="009D7FAF">
        <w:rPr>
          <w:rFonts w:ascii="Arial" w:hAnsi="Arial" w:cs="Arial"/>
          <w:b/>
          <w:color w:val="000000"/>
          <w:sz w:val="26"/>
          <w:szCs w:val="26"/>
        </w:rPr>
        <w:t xml:space="preserve"> г.</w:t>
      </w:r>
    </w:p>
    <w:p w14:paraId="59EC2ADA" w14:textId="77777777" w:rsidR="00740140" w:rsidRPr="009D7FAF" w:rsidRDefault="00740140" w:rsidP="00763186">
      <w:pPr>
        <w:ind w:firstLine="0"/>
        <w:jc w:val="both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</w:rPr>
        <w:id w:val="1138611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34E48E" w14:textId="77777777" w:rsidR="00476C20" w:rsidRPr="009D7FAF" w:rsidRDefault="00476C20" w:rsidP="009B18BC">
          <w:pPr>
            <w:pStyle w:val="ac"/>
            <w:spacing w:before="0" w:after="240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9D7FAF">
            <w:rPr>
              <w:rFonts w:ascii="Arial" w:hAnsi="Arial" w:cs="Arial"/>
              <w:b/>
              <w:bCs/>
              <w:color w:val="000000" w:themeColor="text1"/>
              <w:sz w:val="26"/>
              <w:szCs w:val="26"/>
            </w:rPr>
            <w:t>Оглавление</w:t>
          </w:r>
        </w:p>
        <w:p w14:paraId="0C3102FE" w14:textId="77777777" w:rsidR="00C47A9C" w:rsidRPr="00C47A9C" w:rsidRDefault="00476C2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D7FAF">
            <w:rPr>
              <w:rFonts w:cs="Arial"/>
              <w:szCs w:val="24"/>
            </w:rPr>
            <w:fldChar w:fldCharType="begin"/>
          </w:r>
          <w:r w:rsidRPr="009D7FAF">
            <w:rPr>
              <w:rFonts w:cs="Arial"/>
              <w:szCs w:val="24"/>
            </w:rPr>
            <w:instrText xml:space="preserve"> TOC \o "1-3" \h \z \u </w:instrText>
          </w:r>
          <w:r w:rsidRPr="009D7FAF">
            <w:rPr>
              <w:rFonts w:cs="Arial"/>
              <w:szCs w:val="24"/>
            </w:rPr>
            <w:fldChar w:fldCharType="separate"/>
          </w:r>
          <w:hyperlink w:anchor="_Toc208231715" w:history="1">
            <w:r w:rsidR="00C47A9C" w:rsidRPr="00C47A9C">
              <w:rPr>
                <w:rStyle w:val="ad"/>
                <w:rFonts w:cs="Arial"/>
                <w:noProof/>
              </w:rPr>
              <w:t>Определения, обозначения, сокращения, элементы нотации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_Toc208231715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4F4C70DC" w14:textId="77777777" w:rsidR="00C47A9C" w:rsidRPr="00C47A9C" w:rsidRDefault="001743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6" w:history="1">
            <w:r w:rsidR="00C47A9C" w:rsidRPr="00C47A9C">
              <w:rPr>
                <w:rStyle w:val="ad"/>
                <w:rFonts w:cs="Arial"/>
                <w:noProof/>
              </w:rPr>
              <w:t>1. Основание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_Toc208231716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429296AB" w14:textId="77777777" w:rsidR="00C47A9C" w:rsidRPr="00C47A9C" w:rsidRDefault="001743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7" w:history="1">
            <w:r w:rsidR="00C47A9C" w:rsidRPr="00C47A9C">
              <w:rPr>
                <w:rStyle w:val="ad"/>
                <w:rFonts w:cs="Arial"/>
                <w:noProof/>
              </w:rPr>
              <w:t>2. Назначение и цель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_Toc208231717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0CAAE36F" w14:textId="77777777" w:rsidR="00C47A9C" w:rsidRPr="00C47A9C" w:rsidRDefault="001743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8" w:history="1">
            <w:r w:rsidR="00C47A9C" w:rsidRPr="00C47A9C">
              <w:rPr>
                <w:rStyle w:val="ad"/>
                <w:rFonts w:cs="Arial"/>
                <w:noProof/>
              </w:rPr>
              <w:t>3. Механизмы передачи данных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_Toc208231718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12E3CD7A" w14:textId="77777777" w:rsidR="00C47A9C" w:rsidRPr="00C47A9C" w:rsidRDefault="001743C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19" w:history="1">
            <w:r w:rsidR="00C47A9C" w:rsidRPr="00C47A9C">
              <w:rPr>
                <w:rStyle w:val="ad"/>
                <w:noProof/>
              </w:rPr>
              <w:t>4. Интеграция основных цепочек командировок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_Toc208231719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484E84FB" w14:textId="77777777" w:rsidR="00C47A9C" w:rsidRPr="00C47A9C" w:rsidRDefault="001743C7">
          <w:pPr>
            <w:pStyle w:val="21"/>
            <w:tabs>
              <w:tab w:val="right" w:leader="dot" w:pos="95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20" w:history="1">
            <w:r w:rsidR="00C47A9C" w:rsidRPr="00C47A9C">
              <w:rPr>
                <w:rStyle w:val="ad"/>
                <w:noProof/>
              </w:rPr>
              <w:t>4.1. Интеграция заявки на командировку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_Toc208231720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07506BDA" w14:textId="77777777" w:rsidR="00C47A9C" w:rsidRPr="00C47A9C" w:rsidRDefault="001743C7">
          <w:pPr>
            <w:pStyle w:val="31"/>
            <w:tabs>
              <w:tab w:val="right" w:leader="dot" w:pos="95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8231721" w:history="1">
            <w:r w:rsidR="00C47A9C" w:rsidRPr="00C47A9C">
              <w:rPr>
                <w:rStyle w:val="ad"/>
                <w:noProof/>
              </w:rPr>
              <w:t>4.1.1. Правила асинхронного интеграционного взаимодействия</w:t>
            </w:r>
            <w:r w:rsidR="00C47A9C" w:rsidRPr="00C47A9C">
              <w:rPr>
                <w:noProof/>
                <w:webHidden/>
              </w:rPr>
              <w:tab/>
            </w:r>
            <w:r w:rsidR="00C47A9C" w:rsidRPr="00C47A9C">
              <w:rPr>
                <w:noProof/>
                <w:webHidden/>
              </w:rPr>
              <w:fldChar w:fldCharType="begin"/>
            </w:r>
            <w:r w:rsidR="00C47A9C" w:rsidRPr="00C47A9C">
              <w:rPr>
                <w:noProof/>
                <w:webHidden/>
              </w:rPr>
              <w:instrText xml:space="preserve"> PAGEREF _Toc208231721 \h </w:instrText>
            </w:r>
            <w:r w:rsidR="00C47A9C" w:rsidRPr="00C47A9C">
              <w:rPr>
                <w:noProof/>
                <w:webHidden/>
              </w:rPr>
            </w:r>
            <w:r w:rsidR="00C47A9C" w:rsidRPr="00C47A9C">
              <w:rPr>
                <w:noProof/>
                <w:webHidden/>
              </w:rPr>
              <w:fldChar w:fldCharType="separate"/>
            </w:r>
            <w:r w:rsidR="00DC1673">
              <w:rPr>
                <w:noProof/>
                <w:webHidden/>
              </w:rPr>
              <w:t>2</w:t>
            </w:r>
            <w:r w:rsidR="00C47A9C" w:rsidRPr="00C47A9C">
              <w:rPr>
                <w:noProof/>
                <w:webHidden/>
              </w:rPr>
              <w:fldChar w:fldCharType="end"/>
            </w:r>
          </w:hyperlink>
        </w:p>
        <w:p w14:paraId="3346356E" w14:textId="77777777" w:rsidR="00476C20" w:rsidRPr="009D7FAF" w:rsidRDefault="00476C20">
          <w:pPr>
            <w:rPr>
              <w:rFonts w:ascii="Arial" w:hAnsi="Arial" w:cs="Arial"/>
              <w:sz w:val="24"/>
              <w:szCs w:val="24"/>
            </w:rPr>
          </w:pPr>
          <w:r w:rsidRPr="009D7FAF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277C8F62" w14:textId="77777777" w:rsidR="00B922EE" w:rsidRPr="009D7FAF" w:rsidRDefault="00B922EE" w:rsidP="00476C20">
      <w:pPr>
        <w:ind w:firstLine="0"/>
        <w:rPr>
          <w:rFonts w:ascii="Arial" w:hAnsi="Arial" w:cs="Arial"/>
        </w:rPr>
      </w:pPr>
    </w:p>
    <w:p w14:paraId="709574F2" w14:textId="77777777" w:rsidR="00B922EE" w:rsidRPr="009D7FAF" w:rsidRDefault="00476C20" w:rsidP="00CC03BB">
      <w:pPr>
        <w:pStyle w:val="1"/>
        <w:ind w:firstLine="0"/>
        <w:rPr>
          <w:rFonts w:cs="Arial"/>
        </w:rPr>
      </w:pPr>
      <w:r w:rsidRPr="009D7FAF">
        <w:rPr>
          <w:rFonts w:cs="Arial"/>
        </w:rPr>
        <w:br w:type="page"/>
      </w:r>
      <w:bookmarkStart w:id="2" w:name="_Toc208231715"/>
      <w:r w:rsidR="00CC03BB" w:rsidRPr="009D7FAF">
        <w:rPr>
          <w:rFonts w:cs="Arial"/>
        </w:rPr>
        <w:lastRenderedPageBreak/>
        <w:t>Определения, обозначения, сокращения</w:t>
      </w:r>
      <w:r w:rsidR="009B4556" w:rsidRPr="009D7FAF">
        <w:rPr>
          <w:rFonts w:cs="Arial"/>
        </w:rPr>
        <w:t>, элементы нотации</w:t>
      </w:r>
      <w:bookmarkEnd w:id="2"/>
    </w:p>
    <w:p w14:paraId="30B459A8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</w:p>
    <w:p w14:paraId="11E051AF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Заказчик</w:t>
      </w:r>
      <w:r w:rsidRPr="009D7FAF">
        <w:rPr>
          <w:rFonts w:ascii="Arial" w:hAnsi="Arial" w:cs="Arial"/>
          <w:sz w:val="24"/>
          <w:szCs w:val="24"/>
        </w:rPr>
        <w:t xml:space="preserve"> – ПАО «Сургутнефтегаз»</w:t>
      </w:r>
      <w:r w:rsidR="00244EFD" w:rsidRPr="009D7FAF">
        <w:rPr>
          <w:rFonts w:ascii="Arial" w:hAnsi="Arial" w:cs="Arial"/>
          <w:sz w:val="24"/>
          <w:szCs w:val="24"/>
        </w:rPr>
        <w:t xml:space="preserve"> (Далее – «Общество»)</w:t>
      </w:r>
    </w:p>
    <w:p w14:paraId="65AA5D45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Исполнитель</w:t>
      </w:r>
      <w:r w:rsidRPr="009D7FAF">
        <w:rPr>
          <w:rFonts w:ascii="Arial" w:hAnsi="Arial" w:cs="Arial"/>
          <w:sz w:val="24"/>
          <w:szCs w:val="24"/>
        </w:rPr>
        <w:t xml:space="preserve"> – ООО «Бизнес Технологии»</w:t>
      </w:r>
      <w:r w:rsidR="00AE11EA" w:rsidRPr="009D7FAF">
        <w:rPr>
          <w:rFonts w:ascii="Arial" w:hAnsi="Arial" w:cs="Arial"/>
          <w:sz w:val="24"/>
          <w:szCs w:val="24"/>
        </w:rPr>
        <w:t>, ПУ «СургутАСУнефть»</w:t>
      </w:r>
    </w:p>
    <w:p w14:paraId="53C910D5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</w:p>
    <w:p w14:paraId="6397A361" w14:textId="77777777" w:rsidR="00E74110" w:rsidRPr="009D7FAF" w:rsidRDefault="00E74110" w:rsidP="00E74110">
      <w:pPr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Информационные системы</w:t>
      </w:r>
      <w:r w:rsidR="00C84E2C" w:rsidRPr="009D7FAF">
        <w:rPr>
          <w:rFonts w:ascii="Arial" w:hAnsi="Arial" w:cs="Arial"/>
          <w:i/>
          <w:iCs/>
          <w:sz w:val="24"/>
          <w:szCs w:val="24"/>
          <w:u w:val="single"/>
        </w:rPr>
        <w:t xml:space="preserve"> и их модули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2"/>
        <w:gridCol w:w="423"/>
        <w:gridCol w:w="7132"/>
      </w:tblGrid>
      <w:tr w:rsidR="00E74110" w:rsidRPr="009D7FAF" w14:paraId="53DDAA28" w14:textId="77777777" w:rsidTr="00E74110">
        <w:tc>
          <w:tcPr>
            <w:tcW w:w="1980" w:type="dxa"/>
          </w:tcPr>
          <w:p w14:paraId="4B639E93" w14:textId="77777777" w:rsidR="00E74110" w:rsidRPr="009D7FAF" w:rsidRDefault="00E74110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D7FAF">
              <w:rPr>
                <w:rFonts w:ascii="Arial" w:hAnsi="Arial" w:cs="Arial"/>
                <w:sz w:val="24"/>
                <w:szCs w:val="24"/>
                <w:lang w:val="en-US"/>
              </w:rPr>
              <w:t>Global</w:t>
            </w:r>
          </w:p>
        </w:tc>
        <w:tc>
          <w:tcPr>
            <w:tcW w:w="425" w:type="dxa"/>
          </w:tcPr>
          <w:p w14:paraId="47C73B2E" w14:textId="77777777" w:rsidR="00E74110" w:rsidRPr="009D7FAF" w:rsidRDefault="00E74110" w:rsidP="002832A0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23" w:type="dxa"/>
          </w:tcPr>
          <w:p w14:paraId="41361C04" w14:textId="77777777" w:rsidR="00E74110" w:rsidRPr="009D7FAF" w:rsidRDefault="00E74110" w:rsidP="00567AF9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Интегрируемая система</w:t>
            </w:r>
          </w:p>
        </w:tc>
      </w:tr>
      <w:tr w:rsidR="00E74110" w:rsidRPr="009D7FAF" w14:paraId="1B5A442D" w14:textId="77777777" w:rsidTr="00E74110">
        <w:tc>
          <w:tcPr>
            <w:tcW w:w="1980" w:type="dxa"/>
          </w:tcPr>
          <w:p w14:paraId="79D59F2A" w14:textId="77777777" w:rsidR="00E74110" w:rsidRPr="009D7FAF" w:rsidRDefault="00520FA7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DirectumRX</w:t>
            </w:r>
          </w:p>
        </w:tc>
        <w:tc>
          <w:tcPr>
            <w:tcW w:w="425" w:type="dxa"/>
          </w:tcPr>
          <w:p w14:paraId="1347F7E9" w14:textId="77777777" w:rsidR="00E74110" w:rsidRPr="009D7FAF" w:rsidRDefault="00E74110" w:rsidP="002832A0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23" w:type="dxa"/>
          </w:tcPr>
          <w:p w14:paraId="4AFE5D9E" w14:textId="77777777" w:rsidR="00E74110" w:rsidRPr="00520FA7" w:rsidRDefault="00520FA7" w:rsidP="00567AF9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Система </w:t>
            </w:r>
            <w:r w:rsidR="00741C14">
              <w:rPr>
                <w:rFonts w:ascii="Arial" w:hAnsi="Arial" w:cs="Arial"/>
                <w:sz w:val="24"/>
                <w:szCs w:val="24"/>
              </w:rPr>
              <w:t>источник</w:t>
            </w:r>
          </w:p>
        </w:tc>
      </w:tr>
      <w:tr w:rsidR="00C84E2C" w:rsidRPr="009D7FAF" w14:paraId="7E50E916" w14:textId="77777777" w:rsidTr="00E74110">
        <w:tc>
          <w:tcPr>
            <w:tcW w:w="1980" w:type="dxa"/>
          </w:tcPr>
          <w:p w14:paraId="70F63AA7" w14:textId="77777777" w:rsidR="00C84E2C" w:rsidRPr="009D7FAF" w:rsidRDefault="00C84E2C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3134FD5F" w14:textId="77777777" w:rsidR="00C84E2C" w:rsidRPr="009D7FAF" w:rsidRDefault="00C84E2C" w:rsidP="002832A0">
            <w:pPr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223" w:type="dxa"/>
          </w:tcPr>
          <w:p w14:paraId="58E90425" w14:textId="77777777" w:rsidR="00C84E2C" w:rsidRPr="009D7FAF" w:rsidRDefault="00C84E2C" w:rsidP="00567AF9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10AF58B" w14:textId="77777777" w:rsidR="00E74110" w:rsidRPr="009D7FAF" w:rsidRDefault="00E74110" w:rsidP="00E74110">
      <w:pPr>
        <w:ind w:firstLine="0"/>
        <w:rPr>
          <w:rFonts w:ascii="Arial" w:hAnsi="Arial" w:cs="Arial"/>
          <w:sz w:val="24"/>
          <w:szCs w:val="24"/>
        </w:rPr>
      </w:pPr>
    </w:p>
    <w:p w14:paraId="1C7A956A" w14:textId="77777777" w:rsidR="00AC73DF" w:rsidRPr="009D7FAF" w:rsidRDefault="004407F5" w:rsidP="00AC73DF">
      <w:pPr>
        <w:ind w:firstLine="0"/>
        <w:rPr>
          <w:rFonts w:ascii="Arial" w:hAnsi="Arial" w:cs="Arial"/>
          <w:i/>
          <w:iCs/>
          <w:sz w:val="24"/>
          <w:szCs w:val="24"/>
          <w:u w:val="single"/>
        </w:rPr>
      </w:pPr>
      <w:r w:rsidRPr="009D7FAF">
        <w:rPr>
          <w:rFonts w:ascii="Arial" w:hAnsi="Arial" w:cs="Arial"/>
          <w:i/>
          <w:iCs/>
          <w:sz w:val="24"/>
          <w:szCs w:val="24"/>
          <w:u w:val="single"/>
        </w:rPr>
        <w:t>О</w:t>
      </w:r>
      <w:r w:rsidR="00AC73DF" w:rsidRPr="009D7FAF">
        <w:rPr>
          <w:rFonts w:ascii="Arial" w:hAnsi="Arial" w:cs="Arial"/>
          <w:i/>
          <w:iCs/>
          <w:sz w:val="24"/>
          <w:szCs w:val="24"/>
          <w:u w:val="single"/>
        </w:rPr>
        <w:t>бъекты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423"/>
        <w:gridCol w:w="7128"/>
      </w:tblGrid>
      <w:tr w:rsidR="00C7658E" w:rsidRPr="009D7FAF" w14:paraId="0C9E766B" w14:textId="77777777" w:rsidTr="00E74110">
        <w:tc>
          <w:tcPr>
            <w:tcW w:w="1980" w:type="dxa"/>
          </w:tcPr>
          <w:p w14:paraId="25C2B4AA" w14:textId="77777777" w:rsidR="00C7658E" w:rsidRPr="009D7FAF" w:rsidRDefault="00520FA7" w:rsidP="00C7658E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Заявка на командировку</w:t>
            </w:r>
          </w:p>
        </w:tc>
        <w:tc>
          <w:tcPr>
            <w:tcW w:w="425" w:type="dxa"/>
          </w:tcPr>
          <w:p w14:paraId="3999A2BB" w14:textId="77777777" w:rsidR="00C7658E" w:rsidRPr="009D7FAF" w:rsidRDefault="00C7658E" w:rsidP="00C7658E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9D7FA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23" w:type="dxa"/>
          </w:tcPr>
          <w:p w14:paraId="5604AE45" w14:textId="77777777" w:rsidR="00832765" w:rsidRPr="009D7FAF" w:rsidRDefault="00506552" w:rsidP="00582E51">
            <w:pPr>
              <w:ind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4EA7">
              <w:rPr>
                <w:rFonts w:ascii="Arial" w:hAnsi="Arial" w:cs="Arial"/>
                <w:sz w:val="24"/>
                <w:szCs w:val="24"/>
              </w:rPr>
              <w:t>Бизнес-объект системы. Содержит информацию</w:t>
            </w:r>
            <w:r w:rsidR="00D53FDD">
              <w:rPr>
                <w:rFonts w:ascii="Arial" w:hAnsi="Arial" w:cs="Arial"/>
                <w:sz w:val="24"/>
                <w:szCs w:val="24"/>
              </w:rPr>
              <w:t xml:space="preserve"> о</w:t>
            </w:r>
            <w:r w:rsidR="002A74F1">
              <w:rPr>
                <w:rFonts w:ascii="Arial" w:hAnsi="Arial" w:cs="Arial"/>
                <w:sz w:val="24"/>
                <w:szCs w:val="24"/>
              </w:rPr>
              <w:t xml:space="preserve"> дате, номере </w:t>
            </w:r>
            <w:r w:rsidR="00520FA7">
              <w:rPr>
                <w:rFonts w:ascii="Arial" w:hAnsi="Arial" w:cs="Arial"/>
                <w:sz w:val="24"/>
                <w:szCs w:val="24"/>
              </w:rPr>
              <w:t>заявки</w:t>
            </w:r>
            <w:r w:rsidR="002A74F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20FA7">
              <w:rPr>
                <w:rFonts w:ascii="Arial" w:hAnsi="Arial" w:cs="Arial"/>
                <w:sz w:val="24"/>
                <w:szCs w:val="24"/>
              </w:rPr>
              <w:t>организации, сотруднике, документе-основании и маршрутах командировки.</w:t>
            </w:r>
            <w:r w:rsidR="00582E51">
              <w:t xml:space="preserve"> </w:t>
            </w:r>
          </w:p>
        </w:tc>
      </w:tr>
    </w:tbl>
    <w:p w14:paraId="3631A92F" w14:textId="77777777" w:rsidR="002A1A75" w:rsidRPr="009D7FAF" w:rsidRDefault="002A1A75" w:rsidP="00775853">
      <w:pPr>
        <w:pStyle w:val="1"/>
        <w:numPr>
          <w:ilvl w:val="0"/>
          <w:numId w:val="4"/>
        </w:numPr>
        <w:ind w:left="0" w:firstLine="0"/>
        <w:rPr>
          <w:rFonts w:cs="Arial"/>
        </w:rPr>
      </w:pPr>
      <w:bookmarkStart w:id="3" w:name="_Toc208231716"/>
      <w:r w:rsidRPr="009D7FAF">
        <w:rPr>
          <w:rFonts w:cs="Arial"/>
        </w:rPr>
        <w:t>Основание</w:t>
      </w:r>
      <w:bookmarkEnd w:id="3"/>
    </w:p>
    <w:p w14:paraId="2A344066" w14:textId="77777777" w:rsidR="002A1A75" w:rsidRPr="009D7FAF" w:rsidRDefault="00FA7A80" w:rsidP="00FA7A80">
      <w:pPr>
        <w:ind w:firstLine="0"/>
        <w:jc w:val="both"/>
        <w:rPr>
          <w:rFonts w:ascii="Arial" w:hAnsi="Arial" w:cs="Arial"/>
          <w:sz w:val="24"/>
          <w:szCs w:val="24"/>
        </w:rPr>
      </w:pPr>
      <w:r w:rsidRPr="009D7FAF">
        <w:rPr>
          <w:rFonts w:ascii="Arial" w:hAnsi="Arial" w:cs="Arial"/>
        </w:rPr>
        <w:tab/>
      </w:r>
      <w:r w:rsidR="009626C2" w:rsidRPr="009D7FAF">
        <w:rPr>
          <w:rFonts w:ascii="Arial" w:hAnsi="Arial" w:cs="Arial"/>
          <w:sz w:val="24"/>
          <w:szCs w:val="24"/>
        </w:rPr>
        <w:t xml:space="preserve">План работ </w:t>
      </w:r>
      <w:r w:rsidR="00582E51">
        <w:rPr>
          <w:rFonts w:ascii="Arial" w:eastAsia="Calibri" w:hAnsi="Arial" w:cs="Arial"/>
          <w:sz w:val="24"/>
          <w:szCs w:val="24"/>
        </w:rPr>
        <w:t>по реализации проекта по направлению «</w:t>
      </w:r>
      <w:r w:rsidR="00582E51" w:rsidRPr="00582E51">
        <w:rPr>
          <w:rFonts w:ascii="Arial" w:hAnsi="Arial" w:cs="Arial"/>
          <w:sz w:val="24"/>
          <w:szCs w:val="24"/>
        </w:rPr>
        <w:t>Бухгалтерский (финансовый) учет и отчетность</w:t>
      </w:r>
      <w:r w:rsidR="00582E51">
        <w:rPr>
          <w:rFonts w:ascii="Arial" w:eastAsia="Calibri" w:hAnsi="Arial" w:cs="Arial"/>
          <w:sz w:val="24"/>
          <w:szCs w:val="24"/>
        </w:rPr>
        <w:t xml:space="preserve">» </w:t>
      </w:r>
      <w:r w:rsidR="009626C2" w:rsidRPr="009D7FAF">
        <w:rPr>
          <w:rFonts w:ascii="Arial" w:hAnsi="Arial" w:cs="Arial"/>
          <w:sz w:val="24"/>
          <w:szCs w:val="24"/>
        </w:rPr>
        <w:t>ПАО «Сургутнефтегаз» на импортонезависимое программное обеспечение.</w:t>
      </w:r>
    </w:p>
    <w:p w14:paraId="3197581B" w14:textId="77777777" w:rsidR="00FA7A80" w:rsidRPr="009D7FAF" w:rsidRDefault="00FA7A80" w:rsidP="00775853">
      <w:pPr>
        <w:pStyle w:val="1"/>
        <w:numPr>
          <w:ilvl w:val="0"/>
          <w:numId w:val="4"/>
        </w:numPr>
        <w:ind w:left="0" w:firstLine="0"/>
        <w:rPr>
          <w:rFonts w:cs="Arial"/>
        </w:rPr>
      </w:pPr>
      <w:bookmarkStart w:id="4" w:name="_Toc208231717"/>
      <w:r w:rsidRPr="009D7FAF">
        <w:rPr>
          <w:rFonts w:cs="Arial"/>
        </w:rPr>
        <w:t>Назначение и цель</w:t>
      </w:r>
      <w:bookmarkEnd w:id="4"/>
    </w:p>
    <w:p w14:paraId="161BCF7D" w14:textId="77777777" w:rsidR="00741C14" w:rsidRPr="00FA7A80" w:rsidRDefault="00741C14" w:rsidP="00741C14">
      <w:pPr>
        <w:jc w:val="both"/>
        <w:rPr>
          <w:rFonts w:ascii="Arial" w:hAnsi="Arial" w:cs="Arial"/>
          <w:sz w:val="24"/>
          <w:szCs w:val="24"/>
        </w:rPr>
      </w:pPr>
      <w:r w:rsidRPr="00FA7A80">
        <w:rPr>
          <w:rFonts w:ascii="Arial" w:hAnsi="Arial" w:cs="Arial"/>
          <w:sz w:val="24"/>
          <w:szCs w:val="24"/>
        </w:rPr>
        <w:t>Настоящие технические требования предназначены для описания механизм</w:t>
      </w:r>
      <w:r>
        <w:rPr>
          <w:rFonts w:ascii="Arial" w:hAnsi="Arial" w:cs="Arial"/>
          <w:sz w:val="24"/>
          <w:szCs w:val="24"/>
        </w:rPr>
        <w:t xml:space="preserve">ов и требований к интеграции в части </w:t>
      </w:r>
      <w:r w:rsidR="00A612C3">
        <w:rPr>
          <w:rFonts w:ascii="Arial" w:hAnsi="Arial" w:cs="Arial"/>
          <w:sz w:val="24"/>
          <w:szCs w:val="24"/>
        </w:rPr>
        <w:t>командировок</w:t>
      </w:r>
      <w:r w:rsidRPr="00FA7A80">
        <w:rPr>
          <w:rFonts w:ascii="Arial" w:hAnsi="Arial" w:cs="Arial"/>
          <w:sz w:val="24"/>
          <w:szCs w:val="24"/>
        </w:rPr>
        <w:t xml:space="preserve"> между системами </w:t>
      </w:r>
      <w:r>
        <w:rPr>
          <w:rFonts w:ascii="Arial" w:hAnsi="Arial" w:cs="Arial"/>
          <w:sz w:val="24"/>
          <w:szCs w:val="24"/>
          <w:lang w:val="en-US"/>
        </w:rPr>
        <w:t>Global</w:t>
      </w:r>
      <w:r w:rsidRPr="00675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="00CA0BF1">
        <w:rPr>
          <w:rFonts w:ascii="Arial" w:hAnsi="Arial" w:cs="Arial"/>
          <w:sz w:val="24"/>
          <w:szCs w:val="24"/>
          <w:lang w:val="en-US"/>
        </w:rPr>
        <w:t>DirectumRX</w:t>
      </w:r>
      <w:r w:rsidRPr="00FA7A80">
        <w:rPr>
          <w:rFonts w:ascii="Arial" w:hAnsi="Arial" w:cs="Arial"/>
          <w:sz w:val="24"/>
          <w:szCs w:val="24"/>
        </w:rPr>
        <w:t>.</w:t>
      </w:r>
    </w:p>
    <w:p w14:paraId="43F3B36B" w14:textId="77777777" w:rsidR="00741C14" w:rsidRPr="00FA7A80" w:rsidRDefault="00741C14" w:rsidP="00741C14">
      <w:pPr>
        <w:jc w:val="both"/>
        <w:rPr>
          <w:rFonts w:ascii="Arial" w:hAnsi="Arial" w:cs="Arial"/>
          <w:sz w:val="24"/>
          <w:szCs w:val="24"/>
        </w:rPr>
      </w:pPr>
      <w:r w:rsidRPr="00FA7A80">
        <w:rPr>
          <w:rFonts w:ascii="Arial" w:hAnsi="Arial" w:cs="Arial"/>
          <w:sz w:val="24"/>
          <w:szCs w:val="24"/>
        </w:rPr>
        <w:t>Информационный обмен служит для представления данных в системах в единообразном виде в рамках автоматизации процесса</w:t>
      </w:r>
      <w:r>
        <w:rPr>
          <w:rFonts w:ascii="Arial" w:hAnsi="Arial" w:cs="Arial"/>
          <w:sz w:val="24"/>
          <w:szCs w:val="24"/>
        </w:rPr>
        <w:t xml:space="preserve"> ведения </w:t>
      </w:r>
      <w:r w:rsidR="00A612C3">
        <w:rPr>
          <w:rFonts w:ascii="Arial" w:hAnsi="Arial" w:cs="Arial"/>
          <w:sz w:val="24"/>
          <w:szCs w:val="24"/>
        </w:rPr>
        <w:t>данных о командировках</w:t>
      </w:r>
      <w:r w:rsidR="00CA0BF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а также управления ликвидностью</w:t>
      </w:r>
      <w:r w:rsidRPr="00FA7A80">
        <w:rPr>
          <w:rFonts w:ascii="Arial" w:hAnsi="Arial" w:cs="Arial"/>
          <w:sz w:val="24"/>
          <w:szCs w:val="24"/>
        </w:rPr>
        <w:t xml:space="preserve"> ПАО «Сургутнефтегаз»</w:t>
      </w:r>
      <w:r>
        <w:rPr>
          <w:rFonts w:ascii="Arial" w:hAnsi="Arial" w:cs="Arial"/>
          <w:sz w:val="24"/>
          <w:szCs w:val="24"/>
        </w:rPr>
        <w:t xml:space="preserve"> в целом</w:t>
      </w:r>
      <w:r w:rsidRPr="00FA7A80">
        <w:rPr>
          <w:rFonts w:ascii="Arial" w:hAnsi="Arial" w:cs="Arial"/>
          <w:sz w:val="24"/>
          <w:szCs w:val="24"/>
        </w:rPr>
        <w:t>.</w:t>
      </w:r>
    </w:p>
    <w:p w14:paraId="7736F4DF" w14:textId="77777777" w:rsidR="00D152FD" w:rsidRPr="009D7FAF" w:rsidRDefault="00D152FD" w:rsidP="00775853">
      <w:pPr>
        <w:pStyle w:val="1"/>
        <w:numPr>
          <w:ilvl w:val="0"/>
          <w:numId w:val="4"/>
        </w:numPr>
        <w:ind w:left="0" w:firstLine="0"/>
        <w:rPr>
          <w:rFonts w:cs="Arial"/>
        </w:rPr>
      </w:pPr>
      <w:bookmarkStart w:id="5" w:name="_Toc208231718"/>
      <w:r w:rsidRPr="009D7FAF">
        <w:rPr>
          <w:rFonts w:cs="Arial"/>
        </w:rPr>
        <w:t>Механизмы передачи данных</w:t>
      </w:r>
      <w:bookmarkEnd w:id="5"/>
    </w:p>
    <w:p w14:paraId="125D0986" w14:textId="77777777" w:rsidR="00CB392C" w:rsidRPr="00171DB2" w:rsidRDefault="00CB392C" w:rsidP="00CB39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выполнению специальной операции / нажатии на кнопку выполняется запуск</w:t>
      </w:r>
      <w:r w:rsidRPr="00D557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</w:t>
      </w:r>
      <w:r w:rsidRPr="004E0F8C">
        <w:rPr>
          <w:rFonts w:ascii="Arial" w:hAnsi="Arial" w:cs="Arial"/>
          <w:sz w:val="24"/>
          <w:szCs w:val="24"/>
        </w:rPr>
        <w:t>ередач</w:t>
      </w:r>
      <w:r>
        <w:rPr>
          <w:rFonts w:ascii="Arial" w:hAnsi="Arial" w:cs="Arial"/>
          <w:sz w:val="24"/>
          <w:szCs w:val="24"/>
        </w:rPr>
        <w:t>и</w:t>
      </w:r>
      <w:r w:rsidRPr="004E0F8C">
        <w:rPr>
          <w:rFonts w:ascii="Arial" w:hAnsi="Arial" w:cs="Arial"/>
          <w:sz w:val="24"/>
          <w:szCs w:val="24"/>
        </w:rPr>
        <w:t xml:space="preserve"> данных </w:t>
      </w:r>
      <w:r w:rsidR="00A612C3">
        <w:rPr>
          <w:rFonts w:ascii="Arial" w:hAnsi="Arial" w:cs="Arial"/>
          <w:sz w:val="24"/>
          <w:szCs w:val="24"/>
        </w:rPr>
        <w:t xml:space="preserve">о командировках сотрудников </w:t>
      </w:r>
      <w:r>
        <w:rPr>
          <w:rFonts w:ascii="Arial" w:hAnsi="Arial" w:cs="Arial"/>
          <w:sz w:val="24"/>
          <w:szCs w:val="24"/>
        </w:rPr>
        <w:t>из системы</w:t>
      </w:r>
      <w:r w:rsidRPr="004E0F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DirectumRX</w:t>
      </w:r>
      <w:r w:rsidRPr="008A4EA7">
        <w:rPr>
          <w:rFonts w:ascii="Arial" w:hAnsi="Arial" w:cs="Arial"/>
          <w:sz w:val="24"/>
          <w:szCs w:val="24"/>
        </w:rPr>
        <w:t xml:space="preserve"> </w:t>
      </w:r>
      <w:r w:rsidRPr="004E0F8C">
        <w:rPr>
          <w:rFonts w:ascii="Arial" w:hAnsi="Arial" w:cs="Arial"/>
          <w:sz w:val="24"/>
          <w:szCs w:val="24"/>
        </w:rPr>
        <w:t xml:space="preserve">в </w:t>
      </w:r>
      <w:r w:rsidRPr="009D0725">
        <w:rPr>
          <w:rFonts w:ascii="Arial" w:hAnsi="Arial" w:cs="Arial"/>
          <w:sz w:val="24"/>
          <w:szCs w:val="24"/>
        </w:rPr>
        <w:t>Global. Основным</w:t>
      </w:r>
      <w:r w:rsidRPr="00B2037B">
        <w:rPr>
          <w:rFonts w:ascii="Arial" w:hAnsi="Arial" w:cs="Arial"/>
          <w:sz w:val="24"/>
          <w:szCs w:val="24"/>
        </w:rPr>
        <w:t xml:space="preserve"> каналом интеграционного обмена является Корпоративная шина СНГ (далее шина).</w:t>
      </w:r>
      <w:r>
        <w:rPr>
          <w:rFonts w:ascii="Arial" w:hAnsi="Arial" w:cs="Arial"/>
          <w:sz w:val="24"/>
          <w:szCs w:val="24"/>
        </w:rPr>
        <w:t xml:space="preserve"> В </w:t>
      </w:r>
      <w:r>
        <w:rPr>
          <w:rFonts w:ascii="Arial" w:hAnsi="Arial" w:cs="Arial"/>
          <w:sz w:val="24"/>
          <w:szCs w:val="24"/>
          <w:lang w:val="en-US"/>
        </w:rPr>
        <w:t>Globa</w:t>
      </w:r>
      <w:bookmarkStart w:id="6" w:name="_Hlk186277886"/>
      <w:r>
        <w:rPr>
          <w:rFonts w:ascii="Arial" w:hAnsi="Arial" w:cs="Arial"/>
          <w:sz w:val="24"/>
          <w:szCs w:val="24"/>
          <w:lang w:val="en-US"/>
        </w:rPr>
        <w:t>l</w:t>
      </w:r>
      <w:bookmarkEnd w:id="6"/>
      <w:r>
        <w:rPr>
          <w:rFonts w:ascii="Arial" w:hAnsi="Arial" w:cs="Arial"/>
          <w:sz w:val="24"/>
          <w:szCs w:val="24"/>
        </w:rPr>
        <w:t xml:space="preserve"> выполняется </w:t>
      </w:r>
      <w:r w:rsidRPr="00B2037B">
        <w:rPr>
          <w:rFonts w:ascii="Arial" w:hAnsi="Arial" w:cs="Arial"/>
          <w:sz w:val="24"/>
          <w:szCs w:val="24"/>
        </w:rPr>
        <w:t>обраб</w:t>
      </w:r>
      <w:r>
        <w:rPr>
          <w:rFonts w:ascii="Arial" w:hAnsi="Arial" w:cs="Arial"/>
          <w:sz w:val="24"/>
          <w:szCs w:val="24"/>
        </w:rPr>
        <w:t>отка</w:t>
      </w:r>
      <w:r w:rsidRPr="00B2037B">
        <w:rPr>
          <w:rFonts w:ascii="Arial" w:hAnsi="Arial" w:cs="Arial"/>
          <w:sz w:val="24"/>
          <w:szCs w:val="24"/>
        </w:rPr>
        <w:t xml:space="preserve"> получен</w:t>
      </w:r>
      <w:r>
        <w:rPr>
          <w:rFonts w:ascii="Arial" w:hAnsi="Arial" w:cs="Arial"/>
          <w:sz w:val="24"/>
          <w:szCs w:val="24"/>
        </w:rPr>
        <w:t>ных данных</w:t>
      </w:r>
      <w:r w:rsidRPr="00B2037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Отправка сообщения с результатом обработки в систему источник не требуется.</w:t>
      </w:r>
    </w:p>
    <w:p w14:paraId="16430C8F" w14:textId="77777777" w:rsidR="00CB392C" w:rsidRDefault="00CB392C" w:rsidP="00CB392C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Создание/изменение записей в системе приемнике производится под пользователем.</w:t>
      </w:r>
    </w:p>
    <w:p w14:paraId="25458A3D" w14:textId="77777777" w:rsidR="00CB392C" w:rsidRDefault="00CB392C" w:rsidP="00CB392C">
      <w:pPr>
        <w:ind w:firstLine="709"/>
        <w:jc w:val="both"/>
        <w:rPr>
          <w:rFonts w:ascii="Arial" w:hAnsi="Arial" w:cs="Arial"/>
          <w:sz w:val="24"/>
          <w:szCs w:val="24"/>
        </w:rPr>
        <w:sectPr w:rsidR="00CB392C" w:rsidSect="00485CD3">
          <w:headerReference w:type="first" r:id="rId10"/>
          <w:pgSz w:w="11906" w:h="16838"/>
          <w:pgMar w:top="1134" w:right="678" w:bottom="1134" w:left="1701" w:header="709" w:footer="709" w:gutter="0"/>
          <w:cols w:space="708"/>
          <w:titlePg/>
          <w:docGrid w:linePitch="360"/>
        </w:sectPr>
      </w:pPr>
      <w:r w:rsidRPr="0054300C">
        <w:rPr>
          <w:rFonts w:ascii="Arial" w:hAnsi="Arial" w:cs="Arial"/>
          <w:sz w:val="24"/>
          <w:szCs w:val="24"/>
        </w:rPr>
        <w:t>Требования к порядку организации интеграции между</w:t>
      </w:r>
      <w:r w:rsidRPr="00D557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DirectumRX</w:t>
      </w:r>
      <w:r w:rsidRPr="008A4EA7">
        <w:rPr>
          <w:rFonts w:ascii="Arial" w:hAnsi="Arial" w:cs="Arial"/>
          <w:sz w:val="24"/>
          <w:szCs w:val="24"/>
        </w:rPr>
        <w:t xml:space="preserve"> </w:t>
      </w:r>
      <w:r w:rsidRPr="0054300C">
        <w:rPr>
          <w:rFonts w:ascii="Arial" w:hAnsi="Arial" w:cs="Arial"/>
          <w:sz w:val="24"/>
          <w:szCs w:val="24"/>
        </w:rPr>
        <w:t xml:space="preserve">и </w:t>
      </w:r>
      <w:r w:rsidRPr="0054300C">
        <w:rPr>
          <w:rFonts w:ascii="Arial" w:hAnsi="Arial" w:cs="Arial"/>
          <w:sz w:val="24"/>
          <w:szCs w:val="24"/>
          <w:lang w:val="en-US"/>
        </w:rPr>
        <w:t>Global</w:t>
      </w:r>
      <w:r w:rsidR="00EF4619">
        <w:rPr>
          <w:rFonts w:ascii="Arial" w:hAnsi="Arial" w:cs="Arial"/>
          <w:sz w:val="24"/>
          <w:szCs w:val="24"/>
        </w:rPr>
        <w:t xml:space="preserve"> </w:t>
      </w:r>
      <w:r w:rsidRPr="0054300C">
        <w:rPr>
          <w:rFonts w:ascii="Arial" w:hAnsi="Arial" w:cs="Arial"/>
          <w:sz w:val="24"/>
          <w:szCs w:val="24"/>
        </w:rPr>
        <w:t>с использованием шины основ</w:t>
      </w:r>
      <w:r>
        <w:rPr>
          <w:rFonts w:ascii="Arial" w:hAnsi="Arial" w:cs="Arial"/>
          <w:sz w:val="24"/>
          <w:szCs w:val="24"/>
        </w:rPr>
        <w:t>ан</w:t>
      </w:r>
      <w:r w:rsidRPr="0054300C">
        <w:rPr>
          <w:rFonts w:ascii="Arial" w:hAnsi="Arial" w:cs="Arial"/>
          <w:sz w:val="24"/>
          <w:szCs w:val="24"/>
        </w:rPr>
        <w:t xml:space="preserve">ы на требованиях к передаче с использованием </w:t>
      </w:r>
      <w:r w:rsidRPr="0054300C">
        <w:rPr>
          <w:rFonts w:ascii="Arial" w:hAnsi="Arial" w:cs="Arial"/>
          <w:sz w:val="24"/>
          <w:szCs w:val="24"/>
          <w:lang w:val="en-US"/>
        </w:rPr>
        <w:t>RFC</w:t>
      </w:r>
      <w:r w:rsidRPr="0054300C">
        <w:rPr>
          <w:rFonts w:ascii="Arial" w:hAnsi="Arial" w:cs="Arial"/>
          <w:sz w:val="24"/>
          <w:szCs w:val="24"/>
        </w:rPr>
        <w:t>, описанных в документе «ТТ ИО. Global - SAP ERP. Общие технические требования».</w:t>
      </w:r>
    </w:p>
    <w:p w14:paraId="77D51A27" w14:textId="77777777" w:rsidR="00D53FDD" w:rsidRDefault="00D53FDD" w:rsidP="00D53FDD">
      <w:pPr>
        <w:pStyle w:val="1"/>
        <w:numPr>
          <w:ilvl w:val="0"/>
          <w:numId w:val="4"/>
        </w:numPr>
        <w:ind w:left="0" w:firstLine="0"/>
      </w:pPr>
      <w:bookmarkStart w:id="7" w:name="_Toc184722252"/>
      <w:bookmarkStart w:id="8" w:name="_Toc208231719"/>
      <w:r>
        <w:lastRenderedPageBreak/>
        <w:t xml:space="preserve">Интеграция основных цепочек </w:t>
      </w:r>
      <w:bookmarkEnd w:id="7"/>
      <w:r w:rsidR="001077E3">
        <w:t>командировок</w:t>
      </w:r>
      <w:bookmarkEnd w:id="8"/>
    </w:p>
    <w:p w14:paraId="45593BC2" w14:textId="77777777" w:rsidR="00D53FDD" w:rsidRPr="00775853" w:rsidRDefault="00D53FDD" w:rsidP="00D53FDD">
      <w:pPr>
        <w:pStyle w:val="2"/>
        <w:numPr>
          <w:ilvl w:val="1"/>
          <w:numId w:val="4"/>
        </w:numPr>
        <w:ind w:left="0" w:firstLine="0"/>
      </w:pPr>
      <w:bookmarkStart w:id="9" w:name="_Toc184722253"/>
      <w:bookmarkStart w:id="10" w:name="_Toc208231720"/>
      <w:r>
        <w:t xml:space="preserve">Интеграция </w:t>
      </w:r>
      <w:bookmarkStart w:id="11" w:name="_Toc184650798"/>
      <w:bookmarkStart w:id="12" w:name="_Toc184722254"/>
      <w:bookmarkStart w:id="13" w:name="_Toc184650799"/>
      <w:bookmarkStart w:id="14" w:name="_Toc184722255"/>
      <w:bookmarkStart w:id="15" w:name="_Toc184650800"/>
      <w:bookmarkStart w:id="16" w:name="_Toc184722256"/>
      <w:bookmarkStart w:id="17" w:name="_Toc184722257"/>
      <w:bookmarkEnd w:id="9"/>
      <w:bookmarkEnd w:id="11"/>
      <w:bookmarkEnd w:id="12"/>
      <w:bookmarkEnd w:id="13"/>
      <w:bookmarkEnd w:id="14"/>
      <w:bookmarkEnd w:id="15"/>
      <w:bookmarkEnd w:id="16"/>
      <w:bookmarkEnd w:id="17"/>
      <w:r>
        <w:t>заявки на командировку</w:t>
      </w:r>
      <w:bookmarkEnd w:id="10"/>
    </w:p>
    <w:p w14:paraId="0B566968" w14:textId="77777777" w:rsidR="00D53FDD" w:rsidRPr="009B262C" w:rsidRDefault="00D53FDD" w:rsidP="001077E3">
      <w:pPr>
        <w:ind w:firstLine="0"/>
      </w:pPr>
    </w:p>
    <w:p w14:paraId="0D166BCA" w14:textId="77777777" w:rsidR="00D53FDD" w:rsidRDefault="00D53FDD" w:rsidP="00D53FDD">
      <w:pPr>
        <w:pStyle w:val="3"/>
        <w:numPr>
          <w:ilvl w:val="2"/>
          <w:numId w:val="4"/>
        </w:numPr>
        <w:ind w:left="0" w:firstLine="0"/>
      </w:pPr>
      <w:bookmarkStart w:id="18" w:name="_Toc184722259"/>
      <w:bookmarkStart w:id="19" w:name="_Toc208231721"/>
      <w:r>
        <w:t>Правила асинхронного интеграционного взаимодействия</w:t>
      </w:r>
      <w:bookmarkEnd w:id="18"/>
      <w:bookmarkEnd w:id="19"/>
    </w:p>
    <w:p w14:paraId="3031CFEB" w14:textId="77777777" w:rsidR="00D53FDD" w:rsidRPr="00F9428C" w:rsidRDefault="00D53FDD" w:rsidP="00D53FDD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F9428C">
        <w:rPr>
          <w:rFonts w:ascii="Arial" w:hAnsi="Arial" w:cs="Arial"/>
          <w:i/>
          <w:iCs/>
          <w:sz w:val="24"/>
          <w:szCs w:val="24"/>
          <w:u w:val="single"/>
        </w:rPr>
        <w:t>Правила обмена</w:t>
      </w:r>
    </w:p>
    <w:p w14:paraId="0202324E" w14:textId="77777777" w:rsidR="00D53FDD" w:rsidRPr="00F70F42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 w:rsidRPr="00F9428C">
        <w:rPr>
          <w:rFonts w:ascii="Arial" w:hAnsi="Arial" w:cs="Arial"/>
          <w:sz w:val="24"/>
          <w:szCs w:val="24"/>
        </w:rPr>
        <w:tab/>
      </w:r>
      <w:r w:rsidRPr="00F70F42">
        <w:rPr>
          <w:rFonts w:ascii="Arial" w:hAnsi="Arial" w:cs="Arial"/>
          <w:sz w:val="24"/>
          <w:szCs w:val="24"/>
        </w:rPr>
        <w:t xml:space="preserve">Заявки на командировку формируются в </w:t>
      </w:r>
      <w:r w:rsidRPr="00F70F42">
        <w:rPr>
          <w:rFonts w:ascii="Arial" w:hAnsi="Arial" w:cs="Arial"/>
          <w:sz w:val="24"/>
          <w:szCs w:val="24"/>
          <w:lang w:val="en-US"/>
        </w:rPr>
        <w:t>DirectumRX</w:t>
      </w:r>
      <w:r w:rsidRPr="00F70F42">
        <w:rPr>
          <w:rFonts w:ascii="Arial" w:hAnsi="Arial" w:cs="Arial"/>
          <w:sz w:val="24"/>
          <w:szCs w:val="24"/>
        </w:rPr>
        <w:t xml:space="preserve"> и передаются в </w:t>
      </w:r>
      <w:r w:rsidRPr="00F70F42">
        <w:rPr>
          <w:rFonts w:ascii="Arial" w:hAnsi="Arial" w:cs="Arial"/>
          <w:sz w:val="24"/>
          <w:szCs w:val="24"/>
          <w:lang w:val="en-US"/>
        </w:rPr>
        <w:t>Global</w:t>
      </w:r>
      <w:r w:rsidRPr="00F70F42">
        <w:rPr>
          <w:rFonts w:ascii="Arial" w:hAnsi="Arial" w:cs="Arial"/>
          <w:sz w:val="24"/>
          <w:szCs w:val="24"/>
        </w:rPr>
        <w:t xml:space="preserve"> </w:t>
      </w:r>
      <w:r w:rsidR="006943F0" w:rsidRPr="00F70F42">
        <w:rPr>
          <w:rFonts w:ascii="Arial" w:hAnsi="Arial" w:cs="Arial"/>
          <w:sz w:val="24"/>
          <w:szCs w:val="24"/>
        </w:rPr>
        <w:t>при создании</w:t>
      </w:r>
      <w:r w:rsidR="009D0725" w:rsidRPr="00F70F42">
        <w:rPr>
          <w:rFonts w:ascii="Arial" w:hAnsi="Arial" w:cs="Arial"/>
          <w:sz w:val="24"/>
          <w:szCs w:val="24"/>
        </w:rPr>
        <w:t>/сохранении и смене статуса</w:t>
      </w:r>
      <w:r w:rsidR="006943F0" w:rsidRPr="00F70F42">
        <w:rPr>
          <w:rFonts w:ascii="Arial" w:hAnsi="Arial" w:cs="Arial"/>
          <w:sz w:val="24"/>
          <w:szCs w:val="24"/>
        </w:rPr>
        <w:t xml:space="preserve"> </w:t>
      </w:r>
      <w:r w:rsidR="009D0725" w:rsidRPr="00F70F42">
        <w:rPr>
          <w:rFonts w:ascii="Arial" w:hAnsi="Arial" w:cs="Arial"/>
          <w:sz w:val="24"/>
          <w:szCs w:val="24"/>
        </w:rPr>
        <w:t>документа.</w:t>
      </w:r>
    </w:p>
    <w:p w14:paraId="29509C33" w14:textId="77777777" w:rsidR="00D53FDD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</w:p>
    <w:p w14:paraId="14851D69" w14:textId="77777777" w:rsidR="00D53FDD" w:rsidRPr="005E7102" w:rsidRDefault="00D53FDD" w:rsidP="00D53FDD">
      <w:pPr>
        <w:ind w:firstLine="0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Pr="005E7102">
        <w:rPr>
          <w:rFonts w:ascii="Arial" w:hAnsi="Arial" w:cs="Arial"/>
          <w:i/>
          <w:iCs/>
          <w:sz w:val="24"/>
          <w:szCs w:val="24"/>
          <w:u w:val="single"/>
        </w:rPr>
        <w:t>Состав и описание данных</w:t>
      </w:r>
    </w:p>
    <w:p w14:paraId="51C5F732" w14:textId="77777777" w:rsidR="00D53FDD" w:rsidRPr="008B4E82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Бизнес объект:</w:t>
      </w:r>
      <w:r w:rsidRPr="007A10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Заявка на командировку. </w:t>
      </w:r>
      <w:r w:rsidRPr="008A4EA7">
        <w:rPr>
          <w:rFonts w:ascii="Arial" w:hAnsi="Arial" w:cs="Arial"/>
          <w:sz w:val="24"/>
          <w:szCs w:val="24"/>
        </w:rPr>
        <w:t>Содержит информацию</w:t>
      </w:r>
      <w:r>
        <w:rPr>
          <w:rFonts w:ascii="Arial" w:hAnsi="Arial" w:cs="Arial"/>
          <w:sz w:val="24"/>
          <w:szCs w:val="24"/>
        </w:rPr>
        <w:t xml:space="preserve"> о дате, номере заявки, организации, сотруднике.</w:t>
      </w:r>
    </w:p>
    <w:p w14:paraId="32A91FE4" w14:textId="77777777" w:rsidR="00D53FDD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D3948CB" w14:textId="77777777" w:rsidR="00D53FDD" w:rsidRPr="00D053A5" w:rsidRDefault="00D53FDD" w:rsidP="00D53FDD">
      <w:pPr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Сущности, содержащие данные, необходимые для интеграции:</w:t>
      </w:r>
    </w:p>
    <w:p w14:paraId="39AA5ADB" w14:textId="77777777" w:rsidR="00D53FDD" w:rsidRPr="00C43D46" w:rsidRDefault="00D53FDD" w:rsidP="00D53FDD">
      <w:pPr>
        <w:pStyle w:val="ae"/>
        <w:numPr>
          <w:ilvl w:val="0"/>
          <w:numId w:val="6"/>
        </w:numPr>
        <w:ind w:left="720" w:hanging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Pr="00C43D46">
        <w:rPr>
          <w:rFonts w:ascii="Arial" w:hAnsi="Arial" w:cs="Arial"/>
          <w:sz w:val="24"/>
          <w:szCs w:val="24"/>
        </w:rPr>
        <w:t xml:space="preserve">аголовок </w:t>
      </w:r>
      <w:r w:rsidR="00417FC9">
        <w:rPr>
          <w:rFonts w:ascii="Arial" w:hAnsi="Arial" w:cs="Arial"/>
          <w:sz w:val="24"/>
          <w:szCs w:val="24"/>
        </w:rPr>
        <w:t>заявки на командировку</w:t>
      </w:r>
      <w:r w:rsidR="00417FC9" w:rsidRPr="00C43D46">
        <w:rPr>
          <w:rFonts w:ascii="Arial" w:hAnsi="Arial" w:cs="Arial"/>
          <w:sz w:val="24"/>
          <w:szCs w:val="24"/>
        </w:rPr>
        <w:t xml:space="preserve"> </w:t>
      </w:r>
      <w:r w:rsidRPr="00C43D46">
        <w:rPr>
          <w:rFonts w:ascii="Arial" w:hAnsi="Arial" w:cs="Arial"/>
          <w:sz w:val="24"/>
          <w:szCs w:val="24"/>
        </w:rPr>
        <w:t>(</w:t>
      </w:r>
      <w:r w:rsidR="00080906" w:rsidRPr="00080906">
        <w:rPr>
          <w:rFonts w:ascii="Arial" w:hAnsi="Arial" w:cs="Arial"/>
          <w:sz w:val="24"/>
          <w:szCs w:val="24"/>
        </w:rPr>
        <w:t>дат</w:t>
      </w:r>
      <w:r w:rsidR="00080906">
        <w:rPr>
          <w:rFonts w:ascii="Arial" w:hAnsi="Arial" w:cs="Arial"/>
          <w:sz w:val="24"/>
          <w:szCs w:val="24"/>
        </w:rPr>
        <w:t>а</w:t>
      </w:r>
      <w:r w:rsidR="00080906" w:rsidRPr="00080906">
        <w:rPr>
          <w:rFonts w:ascii="Arial" w:hAnsi="Arial" w:cs="Arial"/>
          <w:sz w:val="24"/>
          <w:szCs w:val="24"/>
        </w:rPr>
        <w:t>, номер заявки, организаци</w:t>
      </w:r>
      <w:r w:rsidR="00080906">
        <w:rPr>
          <w:rFonts w:ascii="Arial" w:hAnsi="Arial" w:cs="Arial"/>
          <w:sz w:val="24"/>
          <w:szCs w:val="24"/>
        </w:rPr>
        <w:t>я</w:t>
      </w:r>
      <w:r w:rsidR="00080906" w:rsidRPr="00080906">
        <w:rPr>
          <w:rFonts w:ascii="Arial" w:hAnsi="Arial" w:cs="Arial"/>
          <w:sz w:val="24"/>
          <w:szCs w:val="24"/>
        </w:rPr>
        <w:t>, сотрудник</w:t>
      </w:r>
      <w:r w:rsidRPr="00C43D46">
        <w:rPr>
          <w:rFonts w:ascii="Arial" w:hAnsi="Arial" w:cs="Arial"/>
          <w:sz w:val="24"/>
          <w:szCs w:val="24"/>
        </w:rPr>
        <w:t xml:space="preserve"> и др.);</w:t>
      </w:r>
    </w:p>
    <w:p w14:paraId="576C457F" w14:textId="77777777" w:rsidR="00D53FDD" w:rsidRDefault="00080906" w:rsidP="00D53FDD">
      <w:pPr>
        <w:pStyle w:val="ae"/>
        <w:numPr>
          <w:ilvl w:val="0"/>
          <w:numId w:val="6"/>
        </w:numPr>
        <w:ind w:left="720" w:hanging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Маршрут командировки (страна, город, информация о месте назначения, дата начала и дата окончания, цель и др.)</w:t>
      </w:r>
    </w:p>
    <w:p w14:paraId="6FB2ECFB" w14:textId="77777777" w:rsidR="00942754" w:rsidRDefault="00942754" w:rsidP="00D53FDD">
      <w:pPr>
        <w:pStyle w:val="ae"/>
        <w:numPr>
          <w:ilvl w:val="0"/>
          <w:numId w:val="6"/>
        </w:numPr>
        <w:ind w:left="720" w:hanging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Смета (наименование, элемент авансового отчета, суммы, валюта, курс валют)</w:t>
      </w:r>
    </w:p>
    <w:p w14:paraId="3E3A3CD7" w14:textId="77777777" w:rsidR="00D616D5" w:rsidRDefault="00B77502" w:rsidP="008B7010">
      <w:pPr>
        <w:ind w:firstLine="0"/>
        <w:jc w:val="both"/>
        <w:rPr>
          <w:rFonts w:ascii="Arial" w:hAnsi="Arial" w:cs="Arial"/>
          <w:sz w:val="24"/>
          <w:szCs w:val="24"/>
        </w:rPr>
        <w:sectPr w:rsidR="00D616D5" w:rsidSect="00D616D5">
          <w:headerReference w:type="first" r:id="rId11"/>
          <w:pgSz w:w="11906" w:h="16838"/>
          <w:pgMar w:top="851" w:right="567" w:bottom="1134" w:left="1701" w:header="709" w:footer="709" w:gutter="0"/>
          <w:cols w:space="708"/>
          <w:titlePg/>
          <w:docGrid w:linePitch="360"/>
        </w:sectPr>
      </w:pPr>
      <w:r w:rsidRPr="008A4EA7">
        <w:rPr>
          <w:rFonts w:ascii="Arial" w:hAnsi="Arial" w:cs="Arial"/>
          <w:sz w:val="24"/>
          <w:szCs w:val="24"/>
        </w:rPr>
        <w:tab/>
      </w:r>
    </w:p>
    <w:p w14:paraId="5B3CCE0F" w14:textId="77777777" w:rsidR="00D76CF7" w:rsidRDefault="00D76CF7" w:rsidP="00D76CF7">
      <w:pPr>
        <w:pStyle w:val="af1"/>
        <w:keepNext/>
        <w:jc w:val="right"/>
      </w:pPr>
      <w:r>
        <w:lastRenderedPageBreak/>
        <w:t xml:space="preserve">Таблица </w:t>
      </w:r>
      <w:r w:rsidR="005E3450">
        <w:rPr>
          <w:noProof/>
        </w:rPr>
        <w:fldChar w:fldCharType="begin"/>
      </w:r>
      <w:r w:rsidR="005E3450">
        <w:rPr>
          <w:noProof/>
        </w:rPr>
        <w:instrText xml:space="preserve"> SEQ Таблица \* ARABIC </w:instrText>
      </w:r>
      <w:r w:rsidR="005E3450">
        <w:rPr>
          <w:noProof/>
        </w:rPr>
        <w:fldChar w:fldCharType="separate"/>
      </w:r>
      <w:r w:rsidR="00DC1673">
        <w:rPr>
          <w:noProof/>
        </w:rPr>
        <w:t>1</w:t>
      </w:r>
      <w:r w:rsidR="005E3450">
        <w:rPr>
          <w:noProof/>
        </w:rPr>
        <w:fldChar w:fldCharType="end"/>
      </w:r>
      <w:r>
        <w:t xml:space="preserve">. </w:t>
      </w:r>
      <w:r w:rsidRPr="00A577B4">
        <w:t>Состав и описание данных для асинхронного интеграционного обмена сущности «Заявка на командировку»</w:t>
      </w:r>
    </w:p>
    <w:tbl>
      <w:tblPr>
        <w:tblStyle w:val="af0"/>
        <w:tblW w:w="14217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268"/>
        <w:gridCol w:w="1749"/>
        <w:gridCol w:w="1136"/>
        <w:gridCol w:w="1839"/>
        <w:gridCol w:w="1843"/>
        <w:gridCol w:w="1423"/>
        <w:gridCol w:w="2830"/>
      </w:tblGrid>
      <w:tr w:rsidR="00D76CF7" w:rsidRPr="009D7FAF" w14:paraId="5F7FBDE0" w14:textId="77777777" w:rsidTr="00E479FC">
        <w:trPr>
          <w:tblHeader/>
          <w:jc w:val="center"/>
        </w:trPr>
        <w:tc>
          <w:tcPr>
            <w:tcW w:w="1129" w:type="dxa"/>
            <w:vMerge w:val="restart"/>
            <w:shd w:val="pct15" w:color="auto" w:fill="auto"/>
          </w:tcPr>
          <w:p w14:paraId="46B9FA01" w14:textId="77777777" w:rsidR="00D76CF7" w:rsidRPr="009D7FAF" w:rsidRDefault="00D76CF7" w:rsidP="00B03A05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5153" w:type="dxa"/>
            <w:gridSpan w:val="3"/>
            <w:shd w:val="pct15" w:color="auto" w:fill="auto"/>
          </w:tcPr>
          <w:p w14:paraId="67B8C90F" w14:textId="77777777" w:rsidR="00D76CF7" w:rsidRPr="009D7FAF" w:rsidRDefault="00D76CF7" w:rsidP="00B03A05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</w:p>
        </w:tc>
        <w:tc>
          <w:tcPr>
            <w:tcW w:w="5105" w:type="dxa"/>
            <w:gridSpan w:val="3"/>
            <w:shd w:val="pct15" w:color="auto" w:fill="auto"/>
          </w:tcPr>
          <w:p w14:paraId="37063657" w14:textId="77777777" w:rsidR="00D76CF7" w:rsidRPr="009D7FAF" w:rsidRDefault="00D76CF7" w:rsidP="00B03A05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Global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: Bhr_BusinessTripReq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предок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Null</w:t>
            </w:r>
          </w:p>
        </w:tc>
        <w:tc>
          <w:tcPr>
            <w:tcW w:w="2830" w:type="dxa"/>
            <w:vMerge w:val="restart"/>
            <w:shd w:val="pct15" w:color="auto" w:fill="auto"/>
          </w:tcPr>
          <w:p w14:paraId="045F850C" w14:textId="77777777" w:rsidR="00D76CF7" w:rsidRPr="009D7FAF" w:rsidRDefault="00D76CF7" w:rsidP="00B03A05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Примечание, преобразование данных</w:t>
            </w:r>
          </w:p>
        </w:tc>
      </w:tr>
      <w:tr w:rsidR="00D76CF7" w:rsidRPr="009D7FAF" w14:paraId="1040F7A1" w14:textId="77777777" w:rsidTr="00E479FC">
        <w:trPr>
          <w:trHeight w:val="632"/>
          <w:tblHeader/>
          <w:jc w:val="center"/>
        </w:trPr>
        <w:tc>
          <w:tcPr>
            <w:tcW w:w="1129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42A43422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15" w:color="auto" w:fill="auto"/>
          </w:tcPr>
          <w:p w14:paraId="3070DC90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749" w:type="dxa"/>
            <w:tcBorders>
              <w:bottom w:val="single" w:sz="4" w:space="0" w:color="auto"/>
            </w:tcBorders>
            <w:shd w:val="pct15" w:color="auto" w:fill="auto"/>
          </w:tcPr>
          <w:p w14:paraId="74CA3C7A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pct15" w:color="auto" w:fill="auto"/>
          </w:tcPr>
          <w:p w14:paraId="0D7F0F0E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pct15" w:color="auto" w:fill="auto"/>
          </w:tcPr>
          <w:p w14:paraId="5E7153F1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</w:tcPr>
          <w:p w14:paraId="3CAE25CF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pct15" w:color="auto" w:fill="auto"/>
          </w:tcPr>
          <w:p w14:paraId="7FED4731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830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4CD13091" w14:textId="77777777" w:rsidR="00D76CF7" w:rsidRPr="009D7FAF" w:rsidRDefault="00D76CF7" w:rsidP="00B03A05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329EB" w:rsidRPr="009D7FAF" w14:paraId="2DA5E4CC" w14:textId="77777777" w:rsidTr="00E479FC">
        <w:trPr>
          <w:trHeight w:val="794"/>
          <w:jc w:val="center"/>
        </w:trPr>
        <w:tc>
          <w:tcPr>
            <w:tcW w:w="1129" w:type="dxa"/>
          </w:tcPr>
          <w:p w14:paraId="05218175" w14:textId="425215D5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commentRangeStart w:id="20"/>
          </w:p>
        </w:tc>
        <w:tc>
          <w:tcPr>
            <w:tcW w:w="2268" w:type="dxa"/>
          </w:tcPr>
          <w:p w14:paraId="7170202C" w14:textId="77777777" w:rsidR="002329EB" w:rsidRPr="00880C81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49" w:type="dxa"/>
          </w:tcPr>
          <w:p w14:paraId="758F1A70" w14:textId="77777777" w:rsidR="002329EB" w:rsidRPr="00880C81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6" w:type="dxa"/>
          </w:tcPr>
          <w:p w14:paraId="0DF62E9B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3866A3C9" w14:textId="368D6875" w:rsidR="002329EB" w:rsidRDefault="002329EB" w:rsidP="002329EB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F7A">
              <w:rPr>
                <w:rFonts w:ascii="Arial" w:hAnsi="Arial" w:cs="Arial"/>
                <w:sz w:val="20"/>
                <w:szCs w:val="20"/>
                <w:lang w:val="en-US"/>
              </w:rPr>
              <w:t>Btk_ObjectType</w:t>
            </w:r>
          </w:p>
        </w:tc>
        <w:tc>
          <w:tcPr>
            <w:tcW w:w="1843" w:type="dxa"/>
          </w:tcPr>
          <w:p w14:paraId="54A627B1" w14:textId="69ED1C54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Тип </w:t>
            </w:r>
          </w:p>
        </w:tc>
        <w:tc>
          <w:tcPr>
            <w:tcW w:w="1423" w:type="dxa"/>
          </w:tcPr>
          <w:p w14:paraId="054D8AB2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30" w:type="dxa"/>
          </w:tcPr>
          <w:p w14:paraId="0ACE7688" w14:textId="5A8C434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командировки</w:t>
            </w:r>
            <w:r w:rsidRPr="003D7F7A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РФ, Загран, РФ+Загран</w:t>
            </w:r>
            <w:commentRangeEnd w:id="20"/>
            <w:r>
              <w:rPr>
                <w:rStyle w:val="af2"/>
              </w:rPr>
              <w:commentReference w:id="20"/>
            </w:r>
          </w:p>
        </w:tc>
      </w:tr>
      <w:tr w:rsidR="002329EB" w:rsidRPr="009D7FAF" w14:paraId="7277A3EB" w14:textId="77777777" w:rsidTr="00E479FC">
        <w:trPr>
          <w:trHeight w:val="794"/>
          <w:jc w:val="center"/>
        </w:trPr>
        <w:tc>
          <w:tcPr>
            <w:tcW w:w="1129" w:type="dxa"/>
          </w:tcPr>
          <w:p w14:paraId="2768A3DF" w14:textId="621C6697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268" w:type="dxa"/>
          </w:tcPr>
          <w:p w14:paraId="74636751" w14:textId="77777777" w:rsidR="002329EB" w:rsidRPr="00E479FC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80C81">
              <w:rPr>
                <w:rFonts w:ascii="Arial" w:hAnsi="Arial" w:cs="Arial"/>
                <w:sz w:val="20"/>
                <w:szCs w:val="20"/>
                <w:lang w:val="en-US"/>
              </w:rPr>
              <w:t>RegistrationNumber</w:t>
            </w:r>
          </w:p>
        </w:tc>
        <w:tc>
          <w:tcPr>
            <w:tcW w:w="1749" w:type="dxa"/>
          </w:tcPr>
          <w:p w14:paraId="247F8F4E" w14:textId="77777777" w:rsidR="002329EB" w:rsidRPr="00E479FC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479FC">
              <w:rPr>
                <w:rFonts w:ascii="Arial" w:hAnsi="Arial" w:cs="Arial"/>
                <w:sz w:val="20"/>
                <w:szCs w:val="20"/>
              </w:rPr>
              <w:t>Рег. №</w:t>
            </w:r>
          </w:p>
        </w:tc>
        <w:tc>
          <w:tcPr>
            <w:tcW w:w="1136" w:type="dxa"/>
          </w:tcPr>
          <w:p w14:paraId="4CA966FF" w14:textId="77777777" w:rsidR="002329EB" w:rsidRPr="00880C81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 (50)</w:t>
            </w:r>
          </w:p>
        </w:tc>
        <w:tc>
          <w:tcPr>
            <w:tcW w:w="1839" w:type="dxa"/>
          </w:tcPr>
          <w:p w14:paraId="19E11F4D" w14:textId="77777777" w:rsidR="002329EB" w:rsidRPr="00E479FC" w:rsidRDefault="002329EB" w:rsidP="002329EB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sRegNum</w:t>
            </w:r>
          </w:p>
        </w:tc>
        <w:tc>
          <w:tcPr>
            <w:tcW w:w="1843" w:type="dxa"/>
          </w:tcPr>
          <w:p w14:paraId="6C7A9E91" w14:textId="77777777" w:rsidR="002329EB" w:rsidRPr="00A158FD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Рег. №</w:t>
            </w:r>
          </w:p>
        </w:tc>
        <w:tc>
          <w:tcPr>
            <w:tcW w:w="1423" w:type="dxa"/>
          </w:tcPr>
          <w:p w14:paraId="37221976" w14:textId="77777777" w:rsidR="002329EB" w:rsidRPr="00E479FC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32379637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Рег. № Службного задания</w:t>
            </w:r>
          </w:p>
          <w:p w14:paraId="198A875C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29EB" w:rsidRPr="009D7FAF" w14:paraId="2B25FCD9" w14:textId="77777777" w:rsidTr="00E479FC">
        <w:trPr>
          <w:trHeight w:val="794"/>
          <w:jc w:val="center"/>
        </w:trPr>
        <w:tc>
          <w:tcPr>
            <w:tcW w:w="1129" w:type="dxa"/>
          </w:tcPr>
          <w:p w14:paraId="72D863DB" w14:textId="7698A35E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268" w:type="dxa"/>
          </w:tcPr>
          <w:p w14:paraId="727BC191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80C81">
              <w:rPr>
                <w:rFonts w:ascii="Arial" w:hAnsi="Arial" w:cs="Arial"/>
                <w:sz w:val="20"/>
                <w:szCs w:val="20"/>
              </w:rPr>
              <w:t>RegistrationDate</w:t>
            </w:r>
          </w:p>
        </w:tc>
        <w:tc>
          <w:tcPr>
            <w:tcW w:w="1749" w:type="dxa"/>
          </w:tcPr>
          <w:p w14:paraId="10BDBF01" w14:textId="77777777" w:rsidR="002329EB" w:rsidRPr="001B030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80C81">
              <w:rPr>
                <w:rFonts w:ascii="Arial" w:hAnsi="Arial" w:cs="Arial"/>
                <w:sz w:val="20"/>
                <w:szCs w:val="20"/>
              </w:rPr>
              <w:t>Дата документа</w:t>
            </w:r>
          </w:p>
        </w:tc>
        <w:tc>
          <w:tcPr>
            <w:tcW w:w="1136" w:type="dxa"/>
          </w:tcPr>
          <w:p w14:paraId="5A554F6C" w14:textId="77777777" w:rsidR="002329EB" w:rsidRPr="00E479FC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39" w:type="dxa"/>
          </w:tcPr>
          <w:p w14:paraId="15D4B5B5" w14:textId="77777777" w:rsidR="002329EB" w:rsidRPr="00DA0575" w:rsidRDefault="002329EB" w:rsidP="002329EB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dRegDate</w:t>
            </w:r>
          </w:p>
        </w:tc>
        <w:tc>
          <w:tcPr>
            <w:tcW w:w="1843" w:type="dxa"/>
          </w:tcPr>
          <w:p w14:paraId="1C4BA192" w14:textId="77777777" w:rsidR="002329EB" w:rsidRPr="00104F9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рег.</w:t>
            </w:r>
          </w:p>
        </w:tc>
        <w:tc>
          <w:tcPr>
            <w:tcW w:w="1423" w:type="dxa"/>
          </w:tcPr>
          <w:p w14:paraId="1C821617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45961EBC" w14:textId="77777777" w:rsidR="002329EB" w:rsidRPr="00EB47C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Дата рег. Службного задания, Записывается в </w:t>
            </w:r>
            <w:r w:rsidRPr="00DA0575">
              <w:rPr>
                <w:rFonts w:ascii="Arial" w:hAnsi="Arial" w:cs="Arial"/>
                <w:sz w:val="20"/>
                <w:szCs w:val="20"/>
              </w:rPr>
              <w:t>dBaseD</w:t>
            </w:r>
            <w:bookmarkStart w:id="21" w:name="_GoBack"/>
            <w:bookmarkEnd w:id="21"/>
            <w:r w:rsidRPr="00DA0575">
              <w:rPr>
                <w:rFonts w:ascii="Arial" w:hAnsi="Arial" w:cs="Arial"/>
                <w:sz w:val="20"/>
                <w:szCs w:val="20"/>
              </w:rPr>
              <w:t>oc</w:t>
            </w:r>
          </w:p>
        </w:tc>
      </w:tr>
      <w:tr w:rsidR="002329EB" w:rsidRPr="009D7FAF" w14:paraId="18541665" w14:textId="77777777" w:rsidTr="00E479FC">
        <w:trPr>
          <w:trHeight w:val="794"/>
          <w:jc w:val="center"/>
        </w:trPr>
        <w:tc>
          <w:tcPr>
            <w:tcW w:w="1129" w:type="dxa"/>
          </w:tcPr>
          <w:p w14:paraId="6B61CF8B" w14:textId="58C0384B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  <w:commentRangeStart w:id="22"/>
            <w:commentRangeStart w:id="23"/>
          </w:p>
        </w:tc>
        <w:tc>
          <w:tcPr>
            <w:tcW w:w="2268" w:type="dxa"/>
          </w:tcPr>
          <w:p w14:paraId="226408F9" w14:textId="77777777" w:rsidR="002329EB" w:rsidRPr="00F70F42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9" w:type="dxa"/>
          </w:tcPr>
          <w:p w14:paraId="72B90D7F" w14:textId="77777777" w:rsidR="002329EB" w:rsidRPr="00F70F42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6" w:type="dxa"/>
          </w:tcPr>
          <w:p w14:paraId="4047C78F" w14:textId="77777777" w:rsidR="002329EB" w:rsidRPr="00747CAE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1CBF8DB2" w14:textId="77777777" w:rsidR="002329EB" w:rsidRDefault="002329EB" w:rsidP="002329EB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24"/>
            <w:r>
              <w:rPr>
                <w:rFonts w:ascii="Arial" w:hAnsi="Arial" w:cs="Arial"/>
                <w:sz w:val="20"/>
                <w:szCs w:val="20"/>
                <w:lang w:val="en-US"/>
              </w:rPr>
              <w:t>sBaseDocNum</w:t>
            </w:r>
            <w:commentRangeEnd w:id="24"/>
            <w:r>
              <w:rPr>
                <w:rStyle w:val="af2"/>
              </w:rPr>
              <w:commentReference w:id="24"/>
            </w:r>
          </w:p>
        </w:tc>
        <w:tc>
          <w:tcPr>
            <w:tcW w:w="1843" w:type="dxa"/>
          </w:tcPr>
          <w:p w14:paraId="7BABA9D8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задания</w:t>
            </w:r>
          </w:p>
        </w:tc>
        <w:tc>
          <w:tcPr>
            <w:tcW w:w="1423" w:type="dxa"/>
          </w:tcPr>
          <w:p w14:paraId="039FCEEA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  <w:commentRangeEnd w:id="22"/>
            <w:r>
              <w:rPr>
                <w:rStyle w:val="af2"/>
              </w:rPr>
              <w:commentReference w:id="22"/>
            </w:r>
            <w:r>
              <w:rPr>
                <w:rStyle w:val="af2"/>
              </w:rPr>
              <w:commentReference w:id="23"/>
            </w:r>
          </w:p>
        </w:tc>
        <w:tc>
          <w:tcPr>
            <w:tcW w:w="2830" w:type="dxa"/>
          </w:tcPr>
          <w:p w14:paraId="24D19BD6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commentRangeEnd w:id="23"/>
      <w:tr w:rsidR="002329EB" w:rsidRPr="00072C7F" w14:paraId="3D24E412" w14:textId="77777777" w:rsidTr="00E479FC">
        <w:trPr>
          <w:trHeight w:val="794"/>
          <w:jc w:val="center"/>
        </w:trPr>
        <w:tc>
          <w:tcPr>
            <w:tcW w:w="1129" w:type="dxa"/>
          </w:tcPr>
          <w:p w14:paraId="6CEBD643" w14:textId="613C8BDB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268" w:type="dxa"/>
          </w:tcPr>
          <w:p w14:paraId="2E87C3AC" w14:textId="77777777" w:rsidR="002329EB" w:rsidRPr="001B030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80C81">
              <w:rPr>
                <w:rFonts w:ascii="Arial" w:hAnsi="Arial" w:cs="Arial"/>
                <w:sz w:val="20"/>
                <w:szCs w:val="20"/>
              </w:rPr>
              <w:t>LifeCycleState</w:t>
            </w:r>
          </w:p>
        </w:tc>
        <w:tc>
          <w:tcPr>
            <w:tcW w:w="1749" w:type="dxa"/>
          </w:tcPr>
          <w:p w14:paraId="296A76BA" w14:textId="77777777" w:rsidR="002329EB" w:rsidRPr="001B030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80C81">
              <w:rPr>
                <w:rFonts w:ascii="Arial" w:hAnsi="Arial" w:cs="Arial"/>
                <w:sz w:val="20"/>
                <w:szCs w:val="20"/>
              </w:rPr>
              <w:t>Состояние</w:t>
            </w:r>
          </w:p>
        </w:tc>
        <w:tc>
          <w:tcPr>
            <w:tcW w:w="1136" w:type="dxa"/>
          </w:tcPr>
          <w:p w14:paraId="74597DDB" w14:textId="77777777" w:rsidR="002329EB" w:rsidRPr="00747CAE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Перечисление</w:t>
            </w:r>
          </w:p>
        </w:tc>
        <w:tc>
          <w:tcPr>
            <w:tcW w:w="1839" w:type="dxa"/>
          </w:tcPr>
          <w:p w14:paraId="283E34EB" w14:textId="77777777" w:rsidR="002329EB" w:rsidRPr="00DA0575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idState</w:t>
            </w:r>
          </w:p>
        </w:tc>
        <w:tc>
          <w:tcPr>
            <w:tcW w:w="1843" w:type="dxa"/>
          </w:tcPr>
          <w:p w14:paraId="7580E6AC" w14:textId="77777777" w:rsidR="002329EB" w:rsidRPr="00A76BD0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Состояние</w:t>
            </w:r>
          </w:p>
        </w:tc>
        <w:tc>
          <w:tcPr>
            <w:tcW w:w="1423" w:type="dxa"/>
          </w:tcPr>
          <w:p w14:paraId="6D1E4360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3D0BB37C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25"/>
            <w:r>
              <w:rPr>
                <w:rFonts w:ascii="Arial" w:hAnsi="Arial" w:cs="Arial"/>
                <w:sz w:val="20"/>
                <w:szCs w:val="20"/>
              </w:rPr>
              <w:t>Ссылка</w:t>
            </w:r>
            <w:r w:rsidRPr="00DA057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на</w:t>
            </w:r>
            <w:r w:rsidRPr="00DA057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Btk</w:t>
            </w:r>
            <w:r w:rsidRPr="00DA0575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ClassState</w:t>
            </w:r>
            <w:r w:rsidRPr="00DA0575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 w:rsidRPr="00DA057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4F16E66" w14:textId="77777777" w:rsidR="002329EB" w:rsidRPr="00072C7F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Определяется по передаваемому коду или наименованию состояния.</w:t>
            </w:r>
            <w:commentRangeEnd w:id="25"/>
            <w:r>
              <w:rPr>
                <w:rStyle w:val="af2"/>
              </w:rPr>
              <w:commentReference w:id="25"/>
            </w:r>
          </w:p>
        </w:tc>
      </w:tr>
      <w:tr w:rsidR="002329EB" w:rsidRPr="009D7FAF" w14:paraId="0A4C5955" w14:textId="77777777" w:rsidTr="00E479FC">
        <w:trPr>
          <w:trHeight w:val="794"/>
          <w:jc w:val="center"/>
        </w:trPr>
        <w:tc>
          <w:tcPr>
            <w:tcW w:w="1129" w:type="dxa"/>
          </w:tcPr>
          <w:p w14:paraId="4B4E560A" w14:textId="6ACE3F00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268" w:type="dxa"/>
          </w:tcPr>
          <w:p w14:paraId="17478CC3" w14:textId="77777777" w:rsidR="002329EB" w:rsidRPr="00072C7F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64612">
              <w:rPr>
                <w:rFonts w:ascii="Arial" w:hAnsi="Arial" w:cs="Arial"/>
                <w:sz w:val="20"/>
                <w:szCs w:val="20"/>
              </w:rPr>
              <w:t>PersonnelNumber</w:t>
            </w:r>
          </w:p>
        </w:tc>
        <w:tc>
          <w:tcPr>
            <w:tcW w:w="1749" w:type="dxa"/>
          </w:tcPr>
          <w:p w14:paraId="2EEFC120" w14:textId="77777777" w:rsidR="002329EB" w:rsidRPr="00072C7F" w:rsidRDefault="002329EB" w:rsidP="002329EB">
            <w:pPr>
              <w:ind w:firstLine="0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64612">
              <w:rPr>
                <w:rFonts w:ascii="Arial" w:hAnsi="Arial" w:cs="Arial"/>
                <w:sz w:val="20"/>
                <w:szCs w:val="20"/>
              </w:rPr>
              <w:t>Таб.номер</w:t>
            </w:r>
          </w:p>
        </w:tc>
        <w:tc>
          <w:tcPr>
            <w:tcW w:w="1136" w:type="dxa"/>
          </w:tcPr>
          <w:p w14:paraId="3ED0A983" w14:textId="77777777" w:rsidR="002329EB" w:rsidRPr="00072C7F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 (50)</w:t>
            </w:r>
          </w:p>
        </w:tc>
        <w:tc>
          <w:tcPr>
            <w:tcW w:w="1839" w:type="dxa"/>
          </w:tcPr>
          <w:p w14:paraId="6603EBF7" w14:textId="77777777" w:rsidR="002329EB" w:rsidRPr="00072C7F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Bs</w:t>
            </w:r>
            <w:r w:rsidRPr="00810A05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Employee.sEmpId</w:t>
            </w:r>
          </w:p>
        </w:tc>
        <w:tc>
          <w:tcPr>
            <w:tcW w:w="1843" w:type="dxa"/>
          </w:tcPr>
          <w:p w14:paraId="3F8059B8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Сотрудник</w:t>
            </w:r>
          </w:p>
        </w:tc>
        <w:tc>
          <w:tcPr>
            <w:tcW w:w="1423" w:type="dxa"/>
          </w:tcPr>
          <w:p w14:paraId="39FEAC67" w14:textId="77777777" w:rsidR="002329EB" w:rsidRPr="00B77502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7A28CCF9" w14:textId="77777777" w:rsidR="002329EB" w:rsidRPr="008B7010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Определяется по передаваемому табельному номеру сотрудника.</w:t>
            </w:r>
          </w:p>
        </w:tc>
      </w:tr>
      <w:tr w:rsidR="002329EB" w:rsidRPr="009D7FAF" w14:paraId="1694770D" w14:textId="77777777" w:rsidTr="00E479FC">
        <w:trPr>
          <w:trHeight w:val="794"/>
          <w:jc w:val="center"/>
        </w:trPr>
        <w:tc>
          <w:tcPr>
            <w:tcW w:w="1129" w:type="dxa"/>
          </w:tcPr>
          <w:p w14:paraId="2E0BC282" w14:textId="0553D92A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268" w:type="dxa"/>
          </w:tcPr>
          <w:p w14:paraId="1431CAA6" w14:textId="77777777" w:rsidR="002329EB" w:rsidRPr="00C9776C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864612">
              <w:rPr>
                <w:rFonts w:ascii="Arial" w:hAnsi="Arial" w:cs="Arial"/>
                <w:sz w:val="20"/>
                <w:szCs w:val="20"/>
              </w:rPr>
              <w:t>DocumentKind</w:t>
            </w:r>
          </w:p>
        </w:tc>
        <w:tc>
          <w:tcPr>
            <w:tcW w:w="1749" w:type="dxa"/>
          </w:tcPr>
          <w:p w14:paraId="5537F87A" w14:textId="77777777" w:rsidR="002329EB" w:rsidRPr="001B030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64612">
              <w:rPr>
                <w:rFonts w:ascii="Arial" w:hAnsi="Arial" w:cs="Arial"/>
                <w:sz w:val="20"/>
                <w:szCs w:val="20"/>
              </w:rPr>
              <w:t>Вид документа</w:t>
            </w:r>
          </w:p>
        </w:tc>
        <w:tc>
          <w:tcPr>
            <w:tcW w:w="1136" w:type="dxa"/>
          </w:tcPr>
          <w:p w14:paraId="5F4446AC" w14:textId="77777777" w:rsidR="002329EB" w:rsidRPr="00747CAE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</w:tcPr>
          <w:p w14:paraId="595812F8" w14:textId="77777777" w:rsidR="002329EB" w:rsidRPr="00224857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idBaseDoc</w:t>
            </w:r>
          </w:p>
        </w:tc>
        <w:tc>
          <w:tcPr>
            <w:tcW w:w="1843" w:type="dxa"/>
          </w:tcPr>
          <w:p w14:paraId="22DC8FCF" w14:textId="77777777" w:rsidR="002329EB" w:rsidRPr="00F11160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документа</w:t>
            </w:r>
          </w:p>
        </w:tc>
        <w:tc>
          <w:tcPr>
            <w:tcW w:w="1423" w:type="dxa"/>
          </w:tcPr>
          <w:p w14:paraId="0285B844" w14:textId="77777777" w:rsidR="002329EB" w:rsidRPr="00784288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5EFAC7CB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26"/>
            <w:commentRangeStart w:id="27"/>
            <w:r>
              <w:rPr>
                <w:rFonts w:ascii="Arial" w:hAnsi="Arial" w:cs="Arial"/>
                <w:sz w:val="20"/>
                <w:szCs w:val="20"/>
              </w:rPr>
              <w:t xml:space="preserve">Ссылка на </w:t>
            </w:r>
            <w:r w:rsidRPr="00784288">
              <w:rPr>
                <w:rFonts w:ascii="Arial" w:hAnsi="Arial" w:cs="Arial"/>
                <w:sz w:val="20"/>
                <w:szCs w:val="20"/>
              </w:rPr>
              <w:t>Bs_AdvRepBasement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E0822A3" w14:textId="77777777" w:rsidR="001E39A6" w:rsidRDefault="002329EB" w:rsidP="001E39A6">
            <w:pPr>
              <w:ind w:firstLine="0"/>
              <w:rPr>
                <w:ins w:id="28" w:author="Веретехина Марина Михайловна" w:date="2025-10-02T10:31:00Z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Определяется по передаваемому </w:t>
            </w:r>
            <w:del w:id="29" w:author="Веретехина Марина Михайловна" w:date="2025-10-02T10:30:00Z">
              <w:r w:rsidDel="001E39A6">
                <w:rPr>
                  <w:rFonts w:ascii="Arial" w:hAnsi="Arial" w:cs="Arial"/>
                  <w:sz w:val="20"/>
                  <w:szCs w:val="20"/>
                </w:rPr>
                <w:delText>наименованию вида документа, например, «Служебное задание»</w:delText>
              </w:r>
              <w:commentRangeEnd w:id="26"/>
              <w:r w:rsidDel="001E39A6">
                <w:rPr>
                  <w:rStyle w:val="af2"/>
                </w:rPr>
                <w:commentReference w:id="26"/>
              </w:r>
            </w:del>
            <w:commentRangeEnd w:id="27"/>
          </w:p>
          <w:p w14:paraId="55CF8E57" w14:textId="3715BFED" w:rsidR="002329EB" w:rsidRPr="008B701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ins w:id="30" w:author="Веретехина Марина Михайловна" w:date="2025-10-02T10:31:00Z">
              <w:r>
                <w:rPr>
                  <w:rFonts w:ascii="Arial" w:hAnsi="Arial" w:cs="Arial"/>
                  <w:sz w:val="20"/>
                  <w:szCs w:val="20"/>
                </w:rPr>
                <w:t>техническому коду формы</w:t>
              </w:r>
            </w:ins>
            <w:del w:id="31" w:author="Веретехина Марина Михайловна" w:date="2025-10-02T10:30:00Z">
              <w:r w:rsidR="00E479FC" w:rsidDel="001E39A6">
                <w:rPr>
                  <w:rStyle w:val="af2"/>
                </w:rPr>
                <w:commentReference w:id="27"/>
              </w:r>
            </w:del>
          </w:p>
        </w:tc>
      </w:tr>
      <w:tr w:rsidR="002329EB" w:rsidRPr="009D7FAF" w14:paraId="10A5C221" w14:textId="77777777" w:rsidTr="00E479FC">
        <w:trPr>
          <w:trHeight w:val="794"/>
          <w:jc w:val="center"/>
        </w:trPr>
        <w:tc>
          <w:tcPr>
            <w:tcW w:w="1129" w:type="dxa"/>
          </w:tcPr>
          <w:p w14:paraId="58A7E039" w14:textId="55475403" w:rsidR="00E479FC" w:rsidRDefault="00E479FC" w:rsidP="00E479FC">
            <w:pPr>
              <w:pStyle w:val="ae"/>
              <w:ind w:left="1210" w:firstLine="0"/>
              <w:rPr>
                <w:rFonts w:ascii="Arial" w:hAnsi="Arial" w:cs="Arial"/>
                <w:sz w:val="20"/>
                <w:szCs w:val="20"/>
              </w:rPr>
            </w:pPr>
          </w:p>
          <w:p w14:paraId="2C6EDDF8" w14:textId="344635A2" w:rsidR="002329EB" w:rsidRPr="00E479FC" w:rsidRDefault="00E479FC" w:rsidP="00E479FC">
            <w:pPr>
              <w:ind w:firstLine="0"/>
            </w:pPr>
            <w:r>
              <w:t>8.</w:t>
            </w:r>
          </w:p>
        </w:tc>
        <w:tc>
          <w:tcPr>
            <w:tcW w:w="2268" w:type="dxa"/>
          </w:tcPr>
          <w:p w14:paraId="3B51D4E2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864612">
              <w:rPr>
                <w:rFonts w:ascii="Arial" w:hAnsi="Arial" w:cs="Arial"/>
                <w:sz w:val="20"/>
                <w:szCs w:val="20"/>
              </w:rPr>
              <w:t>TripReasonDocument</w:t>
            </w:r>
          </w:p>
        </w:tc>
        <w:tc>
          <w:tcPr>
            <w:tcW w:w="1749" w:type="dxa"/>
          </w:tcPr>
          <w:p w14:paraId="4D60A456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864612">
              <w:rPr>
                <w:rFonts w:ascii="Arial" w:hAnsi="Arial" w:cs="Arial"/>
                <w:sz w:val="20"/>
                <w:szCs w:val="20"/>
              </w:rPr>
              <w:t>Основание поездки</w:t>
            </w:r>
          </w:p>
        </w:tc>
        <w:tc>
          <w:tcPr>
            <w:tcW w:w="1136" w:type="dxa"/>
          </w:tcPr>
          <w:p w14:paraId="0F8D66F7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32"/>
            <w:r>
              <w:rPr>
                <w:rFonts w:ascii="Arial" w:hAnsi="Arial" w:cs="Arial"/>
                <w:sz w:val="20"/>
                <w:szCs w:val="20"/>
              </w:rPr>
              <w:t>Ссылка</w:t>
            </w:r>
            <w:commentRangeEnd w:id="32"/>
            <w:r>
              <w:rPr>
                <w:rStyle w:val="af2"/>
              </w:rPr>
              <w:commentReference w:id="32"/>
            </w:r>
          </w:p>
        </w:tc>
        <w:tc>
          <w:tcPr>
            <w:tcW w:w="1839" w:type="dxa"/>
          </w:tcPr>
          <w:p w14:paraId="3EB3BE8A" w14:textId="77777777" w:rsidR="002329EB" w:rsidRPr="00DA0575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0A17F70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</w:rPr>
              <w:t>№ документа-основания</w:t>
            </w:r>
          </w:p>
        </w:tc>
        <w:tc>
          <w:tcPr>
            <w:tcW w:w="1423" w:type="dxa"/>
          </w:tcPr>
          <w:p w14:paraId="1EA2B438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62E89B96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29EB" w:rsidRPr="009D7FAF" w14:paraId="38838350" w14:textId="77777777" w:rsidTr="00E479FC">
        <w:trPr>
          <w:trHeight w:val="794"/>
          <w:jc w:val="center"/>
        </w:trPr>
        <w:tc>
          <w:tcPr>
            <w:tcW w:w="1129" w:type="dxa"/>
          </w:tcPr>
          <w:p w14:paraId="42153066" w14:textId="6199C387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9.</w:t>
            </w:r>
          </w:p>
        </w:tc>
        <w:tc>
          <w:tcPr>
            <w:tcW w:w="2268" w:type="dxa"/>
          </w:tcPr>
          <w:p w14:paraId="41EE8CAD" w14:textId="77777777" w:rsidR="002329EB" w:rsidRPr="003E0E77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E0E77">
              <w:rPr>
                <w:rFonts w:ascii="Arial" w:hAnsi="Arial" w:cs="Arial"/>
                <w:sz w:val="20"/>
                <w:szCs w:val="20"/>
                <w:lang w:val="en-US"/>
              </w:rPr>
              <w:t>RegistrationDateSNGRX</w:t>
            </w:r>
          </w:p>
        </w:tc>
        <w:tc>
          <w:tcPr>
            <w:tcW w:w="1749" w:type="dxa"/>
          </w:tcPr>
          <w:p w14:paraId="77979798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Дата регистрации</w:t>
            </w:r>
          </w:p>
        </w:tc>
        <w:tc>
          <w:tcPr>
            <w:tcW w:w="1136" w:type="dxa"/>
          </w:tcPr>
          <w:p w14:paraId="0D9F9EC1" w14:textId="77777777" w:rsidR="002329EB" w:rsidRPr="003E0E77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39" w:type="dxa"/>
          </w:tcPr>
          <w:p w14:paraId="3F9A0165" w14:textId="77777777" w:rsidR="002329EB" w:rsidRPr="00DA0575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12344AC6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</w:rPr>
              <w:t>Дата документа-основания</w:t>
            </w:r>
          </w:p>
        </w:tc>
        <w:tc>
          <w:tcPr>
            <w:tcW w:w="1423" w:type="dxa"/>
          </w:tcPr>
          <w:p w14:paraId="7B25418D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5F50C431" w14:textId="77777777" w:rsidR="002329EB" w:rsidRPr="003E0E77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Rx</w:t>
            </w:r>
            <w:r>
              <w:rPr>
                <w:rFonts w:ascii="Arial" w:hAnsi="Arial" w:cs="Arial"/>
                <w:sz w:val="20"/>
                <w:szCs w:val="20"/>
              </w:rPr>
              <w:t xml:space="preserve"> заполняется в </w:t>
            </w:r>
            <w:r w:rsidRPr="003E0E77">
              <w:rPr>
                <w:rFonts w:ascii="Arial" w:hAnsi="Arial" w:cs="Arial"/>
                <w:sz w:val="20"/>
                <w:szCs w:val="20"/>
              </w:rPr>
              <w:t>OutgoingLetter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E0E77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Документ - Перекрытие</w:t>
            </w:r>
            <w:r w:rsidRPr="003E0E77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2329EB" w:rsidRPr="009D7FAF" w14:paraId="22A81BBC" w14:textId="77777777" w:rsidTr="00E479FC">
        <w:trPr>
          <w:trHeight w:val="794"/>
          <w:jc w:val="center"/>
        </w:trPr>
        <w:tc>
          <w:tcPr>
            <w:tcW w:w="1129" w:type="dxa"/>
            <w:shd w:val="clear" w:color="auto" w:fill="auto"/>
          </w:tcPr>
          <w:p w14:paraId="2851630A" w14:textId="62EF0535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2268" w:type="dxa"/>
            <w:shd w:val="clear" w:color="auto" w:fill="auto"/>
          </w:tcPr>
          <w:p w14:paraId="55513B57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DocumentKind</w:t>
            </w:r>
          </w:p>
          <w:p w14:paraId="285E681A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9" w:type="dxa"/>
            <w:shd w:val="clear" w:color="auto" w:fill="auto"/>
          </w:tcPr>
          <w:p w14:paraId="48CC6BB6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Вид документа</w:t>
            </w:r>
          </w:p>
        </w:tc>
        <w:tc>
          <w:tcPr>
            <w:tcW w:w="1136" w:type="dxa"/>
            <w:shd w:val="clear" w:color="auto" w:fill="auto"/>
          </w:tcPr>
          <w:p w14:paraId="654CFCC8" w14:textId="77777777" w:rsidR="002329EB" w:rsidRPr="003E0E77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  <w:shd w:val="clear" w:color="auto" w:fill="auto"/>
          </w:tcPr>
          <w:p w14:paraId="558A726D" w14:textId="77777777" w:rsidR="002329EB" w:rsidRPr="003E0E77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3B549D69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A0575">
              <w:rPr>
                <w:rFonts w:ascii="Arial" w:hAnsi="Arial" w:cs="Arial"/>
                <w:sz w:val="20"/>
                <w:szCs w:val="20"/>
              </w:rPr>
              <w:t xml:space="preserve">Вид документа основания </w:t>
            </w:r>
          </w:p>
        </w:tc>
        <w:tc>
          <w:tcPr>
            <w:tcW w:w="1423" w:type="dxa"/>
            <w:shd w:val="clear" w:color="auto" w:fill="auto"/>
          </w:tcPr>
          <w:p w14:paraId="38278882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  <w:shd w:val="clear" w:color="auto" w:fill="auto"/>
          </w:tcPr>
          <w:p w14:paraId="5FACA204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33"/>
            <w:r>
              <w:rPr>
                <w:rFonts w:ascii="Arial" w:hAnsi="Arial" w:cs="Arial"/>
                <w:sz w:val="20"/>
                <w:szCs w:val="20"/>
              </w:rPr>
              <w:t>Определяется по передаваемому наименованию вида документа, например, «Служебная записка»</w:t>
            </w:r>
            <w:commentRangeEnd w:id="33"/>
            <w:r>
              <w:rPr>
                <w:rStyle w:val="af2"/>
              </w:rPr>
              <w:commentReference w:id="33"/>
            </w:r>
          </w:p>
          <w:p w14:paraId="7CD05588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  <w:p w14:paraId="5F6E39B1" w14:textId="77777777" w:rsidR="002329EB" w:rsidRPr="00DA0575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В Rx заполняется в OutgoingLetter [Документ - Перекрытие]</w:t>
            </w:r>
          </w:p>
        </w:tc>
      </w:tr>
      <w:tr w:rsidR="002329EB" w:rsidRPr="009D7FAF" w14:paraId="62ABBB24" w14:textId="77777777" w:rsidTr="00E479FC">
        <w:trPr>
          <w:trHeight w:val="794"/>
          <w:jc w:val="center"/>
        </w:trPr>
        <w:tc>
          <w:tcPr>
            <w:tcW w:w="1129" w:type="dxa"/>
          </w:tcPr>
          <w:p w14:paraId="263CCC5F" w14:textId="06A7A311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2268" w:type="dxa"/>
          </w:tcPr>
          <w:p w14:paraId="05792086" w14:textId="77777777" w:rsidR="002329EB" w:rsidRPr="005D29ED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StructuralUnit</w:t>
            </w:r>
          </w:p>
        </w:tc>
        <w:tc>
          <w:tcPr>
            <w:tcW w:w="1749" w:type="dxa"/>
          </w:tcPr>
          <w:p w14:paraId="12E15726" w14:textId="77777777" w:rsidR="002329EB" w:rsidRPr="001B030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Структурное подразделение</w:t>
            </w:r>
          </w:p>
        </w:tc>
        <w:tc>
          <w:tcPr>
            <w:tcW w:w="1136" w:type="dxa"/>
          </w:tcPr>
          <w:p w14:paraId="69D9158F" w14:textId="77777777" w:rsidR="002329EB" w:rsidRPr="003E0E77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</w:tcPr>
          <w:p w14:paraId="481CF719" w14:textId="77777777" w:rsidR="002329EB" w:rsidRPr="004F4320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1A40665B" w14:textId="77777777" w:rsidR="002329EB" w:rsidRPr="008B2756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8B2756">
              <w:rPr>
                <w:rFonts w:ascii="Arial" w:hAnsi="Arial" w:cs="Arial"/>
                <w:sz w:val="20"/>
                <w:szCs w:val="20"/>
              </w:rPr>
              <w:t>Бизнес-единица</w:t>
            </w:r>
          </w:p>
        </w:tc>
        <w:tc>
          <w:tcPr>
            <w:tcW w:w="1423" w:type="dxa"/>
          </w:tcPr>
          <w:p w14:paraId="33A37698" w14:textId="77777777" w:rsidR="002329EB" w:rsidRPr="00D76CF7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21096E47" w14:textId="4E9D76A1" w:rsidR="002329EB" w:rsidDel="001E39A6" w:rsidRDefault="002329EB" w:rsidP="002329EB">
            <w:pPr>
              <w:ind w:firstLine="0"/>
              <w:rPr>
                <w:del w:id="34" w:author="Веретехина Марина Михайловна" w:date="2025-10-02T10:33:00Z"/>
                <w:rFonts w:ascii="Arial" w:hAnsi="Arial" w:cs="Arial"/>
                <w:sz w:val="20"/>
                <w:szCs w:val="20"/>
              </w:rPr>
            </w:pPr>
            <w:commentRangeStart w:id="35"/>
            <w:del w:id="36" w:author="Веретехина Марина Михайловна" w:date="2025-10-02T10:33:00Z">
              <w:r w:rsidDel="001E39A6">
                <w:rPr>
                  <w:rFonts w:ascii="Arial" w:hAnsi="Arial" w:cs="Arial"/>
                  <w:sz w:val="20"/>
                  <w:szCs w:val="20"/>
                </w:rPr>
                <w:delText>Атрибут не реализован.</w:delText>
              </w:r>
            </w:del>
          </w:p>
          <w:p w14:paraId="45B6CC6E" w14:textId="77777777" w:rsidR="002329EB" w:rsidRDefault="002329EB" w:rsidP="002329EB">
            <w:pPr>
              <w:ind w:firstLine="0"/>
              <w:rPr>
                <w:ins w:id="37" w:author="Веретехина Марина Михайловна" w:date="2025-10-02T10:33:00Z"/>
                <w:rFonts w:ascii="Arial" w:hAnsi="Arial" w:cs="Arial"/>
                <w:sz w:val="20"/>
                <w:szCs w:val="20"/>
              </w:rPr>
            </w:pPr>
            <w:del w:id="38" w:author="Веретехина Марина Михайловна" w:date="2025-10-02T10:33:00Z">
              <w:r w:rsidDel="001E39A6">
                <w:rPr>
                  <w:rFonts w:ascii="Arial" w:hAnsi="Arial" w:cs="Arial"/>
                  <w:sz w:val="20"/>
                  <w:szCs w:val="20"/>
                </w:rPr>
                <w:delText>Будет передаваться код структурного подразделения или бизнес-сферы?</w:delText>
              </w:r>
              <w:commentRangeEnd w:id="35"/>
              <w:r w:rsidDel="001E39A6">
                <w:rPr>
                  <w:rStyle w:val="af2"/>
                </w:rPr>
                <w:commentReference w:id="35"/>
              </w:r>
            </w:del>
          </w:p>
          <w:p w14:paraId="489792F2" w14:textId="77777777" w:rsidR="001E39A6" w:rsidRPr="001E39A6" w:rsidRDefault="001E39A6" w:rsidP="001E39A6">
            <w:pPr>
              <w:ind w:firstLine="0"/>
              <w:rPr>
                <w:ins w:id="39" w:author="Веретехина Марина Михайловна" w:date="2025-10-02T10:33:00Z"/>
                <w:rFonts w:ascii="Arial" w:hAnsi="Arial" w:cs="Arial"/>
                <w:sz w:val="20"/>
                <w:szCs w:val="20"/>
              </w:rPr>
            </w:pPr>
            <w:ins w:id="40" w:author="Веретехина Марина Михайловна" w:date="2025-10-02T10:33:00Z">
              <w:r w:rsidRPr="001E39A6">
                <w:rPr>
                  <w:rFonts w:ascii="Arial" w:hAnsi="Arial" w:cs="Arial"/>
                  <w:sz w:val="20"/>
                  <w:szCs w:val="20"/>
                </w:rPr>
                <w:t>Ссылка на Bs_BisObj</w:t>
              </w:r>
            </w:ins>
          </w:p>
          <w:p w14:paraId="01D85118" w14:textId="79ED1BE9" w:rsidR="001E39A6" w:rsidRPr="00D76CF7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ins w:id="41" w:author="Веретехина Марина Михайловна" w:date="2025-10-02T10:33:00Z">
              <w:r w:rsidRPr="001E39A6">
                <w:rPr>
                  <w:rFonts w:ascii="Arial" w:hAnsi="Arial" w:cs="Arial"/>
                  <w:sz w:val="20"/>
                  <w:szCs w:val="20"/>
                </w:rPr>
                <w:t>Определяется по передаваемому коду СП.</w:t>
              </w:r>
            </w:ins>
          </w:p>
        </w:tc>
      </w:tr>
      <w:tr w:rsidR="002329EB" w:rsidRPr="009D7FAF" w14:paraId="4D5F6E96" w14:textId="77777777" w:rsidTr="00E479FC">
        <w:trPr>
          <w:trHeight w:val="794"/>
          <w:jc w:val="center"/>
        </w:trPr>
        <w:tc>
          <w:tcPr>
            <w:tcW w:w="1129" w:type="dxa"/>
          </w:tcPr>
          <w:p w14:paraId="6EFC8FD6" w14:textId="68276A5C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2268" w:type="dxa"/>
          </w:tcPr>
          <w:p w14:paraId="6FD7B74A" w14:textId="77777777" w:rsidR="002329EB" w:rsidRPr="005D29ED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DepartmentManager</w:t>
            </w:r>
          </w:p>
        </w:tc>
        <w:tc>
          <w:tcPr>
            <w:tcW w:w="1749" w:type="dxa"/>
          </w:tcPr>
          <w:p w14:paraId="419F874C" w14:textId="77777777" w:rsidR="002329EB" w:rsidRPr="001B030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Руководитель орг.единицы</w:t>
            </w:r>
          </w:p>
        </w:tc>
        <w:tc>
          <w:tcPr>
            <w:tcW w:w="1136" w:type="dxa"/>
          </w:tcPr>
          <w:p w14:paraId="20163A5D" w14:textId="77777777" w:rsidR="002329EB" w:rsidRPr="00747CAE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</w:tcPr>
          <w:p w14:paraId="0FC9CDC4" w14:textId="77777777" w:rsidR="002329EB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4BE792B9" w14:textId="77777777" w:rsidR="002329EB" w:rsidRPr="0014130D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Руководитель орг. единицы</w:t>
            </w:r>
          </w:p>
        </w:tc>
        <w:tc>
          <w:tcPr>
            <w:tcW w:w="1423" w:type="dxa"/>
          </w:tcPr>
          <w:p w14:paraId="0DF497BB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7B6D9036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3542590F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Передаётся табельный номер руководителя.</w:t>
            </w:r>
          </w:p>
        </w:tc>
      </w:tr>
      <w:tr w:rsidR="002329EB" w:rsidRPr="009D7FAF" w14:paraId="1EC7E34F" w14:textId="77777777" w:rsidTr="00E479FC">
        <w:trPr>
          <w:trHeight w:val="794"/>
          <w:jc w:val="center"/>
        </w:trPr>
        <w:tc>
          <w:tcPr>
            <w:tcW w:w="1129" w:type="dxa"/>
          </w:tcPr>
          <w:p w14:paraId="61225E09" w14:textId="4B284B8D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2268" w:type="dxa"/>
          </w:tcPr>
          <w:p w14:paraId="7E7E6E89" w14:textId="77777777" w:rsidR="002329EB" w:rsidRPr="005D29ED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E77">
              <w:rPr>
                <w:rFonts w:ascii="Arial" w:hAnsi="Arial" w:cs="Arial"/>
                <w:sz w:val="20"/>
                <w:szCs w:val="20"/>
              </w:rPr>
              <w:t>StartDate</w:t>
            </w:r>
          </w:p>
        </w:tc>
        <w:tc>
          <w:tcPr>
            <w:tcW w:w="1749" w:type="dxa"/>
          </w:tcPr>
          <w:p w14:paraId="536373DB" w14:textId="77777777" w:rsidR="002329EB" w:rsidRPr="001B030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3544B">
              <w:rPr>
                <w:rFonts w:ascii="Arial" w:hAnsi="Arial" w:cs="Arial"/>
                <w:sz w:val="20"/>
                <w:szCs w:val="20"/>
              </w:rPr>
              <w:t>Дата начала</w:t>
            </w:r>
          </w:p>
        </w:tc>
        <w:tc>
          <w:tcPr>
            <w:tcW w:w="1136" w:type="dxa"/>
          </w:tcPr>
          <w:p w14:paraId="29607C97" w14:textId="77777777" w:rsidR="002329EB" w:rsidRPr="00747CAE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839" w:type="dxa"/>
          </w:tcPr>
          <w:p w14:paraId="75987323" w14:textId="77777777" w:rsidR="002329EB" w:rsidRPr="0001635B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7485EE16" w14:textId="77777777" w:rsidR="002329EB" w:rsidRPr="0014130D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начала</w:t>
            </w:r>
          </w:p>
        </w:tc>
        <w:tc>
          <w:tcPr>
            <w:tcW w:w="1423" w:type="dxa"/>
          </w:tcPr>
          <w:p w14:paraId="510BC33E" w14:textId="77777777" w:rsidR="002329EB" w:rsidRPr="0001635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4B4E081A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0B999A7A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29EB" w:rsidRPr="009D7FAF" w14:paraId="185681DF" w14:textId="77777777" w:rsidTr="00E479FC">
        <w:trPr>
          <w:trHeight w:val="794"/>
          <w:jc w:val="center"/>
        </w:trPr>
        <w:tc>
          <w:tcPr>
            <w:tcW w:w="1129" w:type="dxa"/>
          </w:tcPr>
          <w:p w14:paraId="68CE883A" w14:textId="63E72AED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2268" w:type="dxa"/>
          </w:tcPr>
          <w:p w14:paraId="340FF55B" w14:textId="77777777" w:rsidR="002329EB" w:rsidRPr="005D29ED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34E8A">
              <w:rPr>
                <w:rFonts w:ascii="Arial" w:hAnsi="Arial" w:cs="Arial"/>
                <w:sz w:val="20"/>
                <w:szCs w:val="20"/>
              </w:rPr>
              <w:t>EndDate</w:t>
            </w:r>
          </w:p>
        </w:tc>
        <w:tc>
          <w:tcPr>
            <w:tcW w:w="1749" w:type="dxa"/>
          </w:tcPr>
          <w:p w14:paraId="63446445" w14:textId="77777777" w:rsidR="002329EB" w:rsidRPr="001B030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34E8A">
              <w:rPr>
                <w:rFonts w:ascii="Arial" w:hAnsi="Arial" w:cs="Arial"/>
                <w:sz w:val="20"/>
                <w:szCs w:val="20"/>
              </w:rPr>
              <w:t>Дата окончания</w:t>
            </w:r>
          </w:p>
        </w:tc>
        <w:tc>
          <w:tcPr>
            <w:tcW w:w="1136" w:type="dxa"/>
          </w:tcPr>
          <w:p w14:paraId="51C79E75" w14:textId="77777777" w:rsidR="002329EB" w:rsidRPr="00747CAE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839" w:type="dxa"/>
          </w:tcPr>
          <w:p w14:paraId="7216BDDA" w14:textId="77777777" w:rsidR="002329EB" w:rsidRPr="0001635B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6D7E3BBE" w14:textId="77777777" w:rsidR="002329EB" w:rsidRPr="0014130D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окончания</w:t>
            </w:r>
          </w:p>
        </w:tc>
        <w:tc>
          <w:tcPr>
            <w:tcW w:w="1423" w:type="dxa"/>
          </w:tcPr>
          <w:p w14:paraId="1EC6E96D" w14:textId="77777777" w:rsidR="002329EB" w:rsidRPr="0001635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4FF5C8BF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23233289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29EB" w:rsidRPr="009D7FAF" w14:paraId="7F346F05" w14:textId="77777777" w:rsidTr="00E479FC">
        <w:trPr>
          <w:trHeight w:val="794"/>
          <w:jc w:val="center"/>
        </w:trPr>
        <w:tc>
          <w:tcPr>
            <w:tcW w:w="1129" w:type="dxa"/>
          </w:tcPr>
          <w:p w14:paraId="49C10228" w14:textId="3666A39C" w:rsidR="002329EB" w:rsidRPr="00E479FC" w:rsidRDefault="00E479FC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2268" w:type="dxa"/>
          </w:tcPr>
          <w:p w14:paraId="0C7C9093" w14:textId="77777777" w:rsidR="002329EB" w:rsidRPr="005D29ED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34E8A">
              <w:rPr>
                <w:rFonts w:ascii="Arial" w:hAnsi="Arial" w:cs="Arial"/>
                <w:sz w:val="20"/>
                <w:szCs w:val="20"/>
              </w:rPr>
              <w:t>FactStartDate</w:t>
            </w:r>
          </w:p>
        </w:tc>
        <w:tc>
          <w:tcPr>
            <w:tcW w:w="1749" w:type="dxa"/>
          </w:tcPr>
          <w:p w14:paraId="21C31B4A" w14:textId="77777777" w:rsidR="002329EB" w:rsidRPr="001B0304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34E8A">
              <w:rPr>
                <w:rFonts w:ascii="Arial" w:hAnsi="Arial" w:cs="Arial"/>
                <w:sz w:val="20"/>
                <w:szCs w:val="20"/>
              </w:rPr>
              <w:t>Дата факт. пребывания</w:t>
            </w:r>
          </w:p>
        </w:tc>
        <w:tc>
          <w:tcPr>
            <w:tcW w:w="1136" w:type="dxa"/>
          </w:tcPr>
          <w:p w14:paraId="54FAAF16" w14:textId="77777777" w:rsidR="002329EB" w:rsidRPr="00747CAE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839" w:type="dxa"/>
          </w:tcPr>
          <w:p w14:paraId="301BCA97" w14:textId="77777777" w:rsidR="002329EB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3537D667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Фактическая дата пребывания</w:t>
            </w:r>
          </w:p>
        </w:tc>
        <w:tc>
          <w:tcPr>
            <w:tcW w:w="1423" w:type="dxa"/>
          </w:tcPr>
          <w:p w14:paraId="3A28F533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30" w:type="dxa"/>
          </w:tcPr>
          <w:p w14:paraId="50537FD1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Атрибут не реализован.</w:t>
            </w:r>
          </w:p>
          <w:p w14:paraId="2E5B4A0C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29EB" w:rsidRPr="009D7FAF" w14:paraId="5CB717AF" w14:textId="77777777" w:rsidTr="00E479FC">
        <w:trPr>
          <w:trHeight w:val="794"/>
          <w:jc w:val="center"/>
        </w:trPr>
        <w:tc>
          <w:tcPr>
            <w:tcW w:w="1129" w:type="dxa"/>
          </w:tcPr>
          <w:p w14:paraId="199409A8" w14:textId="4E6CF9C0" w:rsidR="002329EB" w:rsidRPr="00E479FC" w:rsidRDefault="002329EB" w:rsidP="00E479F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commentRangeStart w:id="42"/>
          </w:p>
        </w:tc>
        <w:tc>
          <w:tcPr>
            <w:tcW w:w="2268" w:type="dxa"/>
          </w:tcPr>
          <w:p w14:paraId="5F4328CD" w14:textId="77777777" w:rsidR="002329EB" w:rsidRPr="00A34E8A" w:rsidRDefault="002329EB" w:rsidP="002329EB">
            <w:pPr>
              <w:ind w:firstLine="0"/>
            </w:pPr>
          </w:p>
        </w:tc>
        <w:tc>
          <w:tcPr>
            <w:tcW w:w="1749" w:type="dxa"/>
          </w:tcPr>
          <w:p w14:paraId="2E813836" w14:textId="77777777" w:rsidR="002329EB" w:rsidRPr="00A34E8A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2E562D22" w14:textId="77777777" w:rsidR="002329EB" w:rsidRPr="00A34E8A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3B0E5010" w14:textId="77777777" w:rsidR="002329EB" w:rsidRPr="00A34E8A" w:rsidRDefault="002329EB" w:rsidP="002329EB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F224011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Ссылка на документ в 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</w:p>
        </w:tc>
        <w:tc>
          <w:tcPr>
            <w:tcW w:w="1423" w:type="dxa"/>
          </w:tcPr>
          <w:p w14:paraId="5000A63D" w14:textId="77777777" w:rsidR="002329EB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0" w:type="dxa"/>
          </w:tcPr>
          <w:p w14:paraId="43F658BD" w14:textId="77777777" w:rsidR="002329EB" w:rsidRPr="00F11160" w:rsidRDefault="002329EB" w:rsidP="002329EB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Служебный атрибут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JSON</w:t>
            </w:r>
            <w:commentRangeEnd w:id="42"/>
            <w:r w:rsidR="001E39A6">
              <w:rPr>
                <w:rStyle w:val="af2"/>
              </w:rPr>
              <w:commentReference w:id="42"/>
            </w:r>
          </w:p>
        </w:tc>
      </w:tr>
    </w:tbl>
    <w:p w14:paraId="77148A49" w14:textId="77777777" w:rsidR="00D76CF7" w:rsidRDefault="00D76CF7" w:rsidP="00695C27">
      <w:pPr>
        <w:ind w:firstLine="0"/>
        <w:rPr>
          <w:rFonts w:ascii="Arial" w:hAnsi="Arial" w:cs="Arial"/>
          <w:sz w:val="20"/>
          <w:szCs w:val="20"/>
        </w:rPr>
      </w:pPr>
    </w:p>
    <w:p w14:paraId="6A09FA11" w14:textId="77777777" w:rsidR="00DF1507" w:rsidRDefault="00DF1507" w:rsidP="00DF1507">
      <w:pPr>
        <w:pStyle w:val="af1"/>
        <w:keepNext/>
        <w:jc w:val="right"/>
      </w:pPr>
      <w:r>
        <w:t xml:space="preserve">Таблица </w:t>
      </w:r>
      <w:r w:rsidR="005E3450">
        <w:rPr>
          <w:noProof/>
        </w:rPr>
        <w:fldChar w:fldCharType="begin"/>
      </w:r>
      <w:r w:rsidR="005E3450">
        <w:rPr>
          <w:noProof/>
        </w:rPr>
        <w:instrText xml:space="preserve"> SEQ Таблица \* ARABIC </w:instrText>
      </w:r>
      <w:r w:rsidR="005E3450">
        <w:rPr>
          <w:noProof/>
        </w:rPr>
        <w:fldChar w:fldCharType="separate"/>
      </w:r>
      <w:r w:rsidR="00DC1673">
        <w:rPr>
          <w:noProof/>
        </w:rPr>
        <w:t>2</w:t>
      </w:r>
      <w:r w:rsidR="005E3450">
        <w:rPr>
          <w:noProof/>
        </w:rPr>
        <w:fldChar w:fldCharType="end"/>
      </w:r>
      <w:r w:rsidRPr="00DF1507">
        <w:t>. Состав и описание данных для асинхронного интеграционного обмена сущности «</w:t>
      </w:r>
      <w:r>
        <w:t>Маршрут командировки</w:t>
      </w:r>
      <w:r w:rsidRPr="00DF1507">
        <w:t>»</w:t>
      </w:r>
    </w:p>
    <w:tbl>
      <w:tblPr>
        <w:tblStyle w:val="af0"/>
        <w:tblW w:w="14165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404"/>
        <w:gridCol w:w="1844"/>
        <w:gridCol w:w="1136"/>
        <w:gridCol w:w="1839"/>
        <w:gridCol w:w="1843"/>
        <w:gridCol w:w="1423"/>
        <w:gridCol w:w="2830"/>
      </w:tblGrid>
      <w:tr w:rsidR="00C44DD6" w:rsidRPr="009D7FAF" w14:paraId="2302D8CC" w14:textId="77777777" w:rsidTr="00372BCF">
        <w:trPr>
          <w:tblHeader/>
          <w:jc w:val="center"/>
        </w:trPr>
        <w:tc>
          <w:tcPr>
            <w:tcW w:w="846" w:type="dxa"/>
            <w:vMerge w:val="restart"/>
            <w:shd w:val="pct15" w:color="auto" w:fill="auto"/>
          </w:tcPr>
          <w:p w14:paraId="1BCB5F94" w14:textId="77777777" w:rsidR="00C44DD6" w:rsidRPr="009D7FAF" w:rsidRDefault="00C44DD6" w:rsidP="008D49D4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5384" w:type="dxa"/>
            <w:gridSpan w:val="3"/>
            <w:shd w:val="pct15" w:color="auto" w:fill="auto"/>
          </w:tcPr>
          <w:p w14:paraId="641E7ED7" w14:textId="77777777" w:rsidR="00C44DD6" w:rsidRPr="009D7FAF" w:rsidRDefault="004D084B" w:rsidP="008D49D4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</w:p>
        </w:tc>
        <w:tc>
          <w:tcPr>
            <w:tcW w:w="5105" w:type="dxa"/>
            <w:gridSpan w:val="3"/>
            <w:shd w:val="pct15" w:color="auto" w:fill="auto"/>
          </w:tcPr>
          <w:p w14:paraId="00F4E24A" w14:textId="77777777" w:rsidR="00C44DD6" w:rsidRPr="009D7FAF" w:rsidRDefault="00C44DD6" w:rsidP="008D49D4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Global</w:t>
            </w:r>
            <w:r w:rsidR="00DF1507" w:rsidRP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: Bhr_BusinessTripRoute</w:t>
            </w:r>
            <w:r w:rsidR="00DF1507"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="00DF1507"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</w:rPr>
              <w:t>предок</w:t>
            </w:r>
            <w:r w:rsidR="00DF1507"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Bhr_BusinessTripReq</w:t>
            </w:r>
          </w:p>
        </w:tc>
        <w:tc>
          <w:tcPr>
            <w:tcW w:w="2830" w:type="dxa"/>
            <w:vMerge w:val="restart"/>
            <w:shd w:val="pct15" w:color="auto" w:fill="auto"/>
          </w:tcPr>
          <w:p w14:paraId="4D99DEBD" w14:textId="77777777" w:rsidR="00C44DD6" w:rsidRPr="009D7FAF" w:rsidRDefault="00C44DD6" w:rsidP="008D49D4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Примечание, преобразование данных</w:t>
            </w:r>
          </w:p>
        </w:tc>
      </w:tr>
      <w:tr w:rsidR="00C44DD6" w:rsidRPr="009D7FAF" w14:paraId="329F8C2E" w14:textId="77777777" w:rsidTr="00372BCF">
        <w:trPr>
          <w:trHeight w:val="632"/>
          <w:tblHeader/>
          <w:jc w:val="center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3F43CAC6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shd w:val="pct15" w:color="auto" w:fill="auto"/>
          </w:tcPr>
          <w:p w14:paraId="26C6DE68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shd w:val="pct15" w:color="auto" w:fill="auto"/>
          </w:tcPr>
          <w:p w14:paraId="364EF268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pct15" w:color="auto" w:fill="auto"/>
          </w:tcPr>
          <w:p w14:paraId="0DB64338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pct15" w:color="auto" w:fill="auto"/>
          </w:tcPr>
          <w:p w14:paraId="243D811B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</w:tcPr>
          <w:p w14:paraId="668EA067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pct15" w:color="auto" w:fill="auto"/>
          </w:tcPr>
          <w:p w14:paraId="08AC8715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830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5DC6E72D" w14:textId="77777777" w:rsidR="00C44DD6" w:rsidRPr="009D7FAF" w:rsidRDefault="00C44DD6" w:rsidP="008D49D4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956DF" w:rsidRPr="009D7FAF" w14:paraId="21FDBC2A" w14:textId="77777777" w:rsidTr="00372BCF">
        <w:trPr>
          <w:trHeight w:val="794"/>
          <w:jc w:val="center"/>
        </w:trPr>
        <w:tc>
          <w:tcPr>
            <w:tcW w:w="846" w:type="dxa"/>
          </w:tcPr>
          <w:p w14:paraId="2DD18A97" w14:textId="77777777" w:rsidR="003956DF" w:rsidRPr="00C44DD6" w:rsidRDefault="003956DF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4" w:type="dxa"/>
          </w:tcPr>
          <w:p w14:paraId="5ABEA071" w14:textId="77777777" w:rsidR="003956DF" w:rsidRPr="00C44DD6" w:rsidRDefault="00D1287E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D1287E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44" w:type="dxa"/>
          </w:tcPr>
          <w:p w14:paraId="5E1DE3DE" w14:textId="77777777" w:rsidR="003956DF" w:rsidRPr="00C44DD6" w:rsidRDefault="00D1287E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D1287E">
              <w:rPr>
                <w:rFonts w:ascii="Arial" w:hAnsi="Arial" w:cs="Arial"/>
                <w:sz w:val="20"/>
                <w:szCs w:val="20"/>
                <w:lang w:val="en-US"/>
              </w:rPr>
              <w:t>№</w:t>
            </w:r>
          </w:p>
        </w:tc>
        <w:tc>
          <w:tcPr>
            <w:tcW w:w="1136" w:type="dxa"/>
          </w:tcPr>
          <w:p w14:paraId="3BBBAD2A" w14:textId="77777777" w:rsidR="003956DF" w:rsidRPr="00D1287E" w:rsidRDefault="00D1287E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Целое</w:t>
            </w:r>
          </w:p>
        </w:tc>
        <w:tc>
          <w:tcPr>
            <w:tcW w:w="1839" w:type="dxa"/>
          </w:tcPr>
          <w:p w14:paraId="29EF0537" w14:textId="77777777" w:rsidR="003956DF" w:rsidRPr="00224857" w:rsidRDefault="00224857" w:rsidP="00224857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nOrder</w:t>
            </w:r>
          </w:p>
        </w:tc>
        <w:tc>
          <w:tcPr>
            <w:tcW w:w="1843" w:type="dxa"/>
          </w:tcPr>
          <w:p w14:paraId="51A7EA78" w14:textId="77777777" w:rsidR="003956DF" w:rsidRPr="00A158FD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hAnsi="Arial" w:cs="Arial"/>
                <w:sz w:val="20"/>
                <w:szCs w:val="20"/>
              </w:rPr>
              <w:t>№ п/п</w:t>
            </w:r>
          </w:p>
        </w:tc>
        <w:tc>
          <w:tcPr>
            <w:tcW w:w="1423" w:type="dxa"/>
          </w:tcPr>
          <w:p w14:paraId="31DACF1E" w14:textId="77777777" w:rsidR="003956DF" w:rsidRPr="00AA1A63" w:rsidRDefault="00AA1A63" w:rsidP="003956DF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830" w:type="dxa"/>
          </w:tcPr>
          <w:p w14:paraId="32487D5A" w14:textId="77777777" w:rsidR="003956DF" w:rsidRPr="00DE1EEF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6DF" w:rsidRPr="009D7FAF" w14:paraId="6F8CC3B2" w14:textId="77777777" w:rsidTr="00372BCF">
        <w:trPr>
          <w:trHeight w:val="794"/>
          <w:jc w:val="center"/>
        </w:trPr>
        <w:tc>
          <w:tcPr>
            <w:tcW w:w="846" w:type="dxa"/>
          </w:tcPr>
          <w:p w14:paraId="1E286243" w14:textId="77777777" w:rsidR="003956DF" w:rsidRPr="00D61647" w:rsidRDefault="003956DF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0E4E775D" w14:textId="77777777" w:rsidR="003956DF" w:rsidRPr="00C9776C" w:rsidRDefault="00D1287E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D1287E">
              <w:rPr>
                <w:rFonts w:ascii="Arial" w:hAnsi="Arial" w:cs="Arial"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4" w:type="dxa"/>
          </w:tcPr>
          <w:p w14:paraId="7345E826" w14:textId="77777777" w:rsidR="003956DF" w:rsidRPr="001B0304" w:rsidRDefault="00D1287E" w:rsidP="003956DF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1287E">
              <w:rPr>
                <w:rFonts w:ascii="Arial" w:hAnsi="Arial" w:cs="Arial"/>
                <w:sz w:val="20"/>
                <w:szCs w:val="20"/>
              </w:rPr>
              <w:t>Страна</w:t>
            </w:r>
          </w:p>
        </w:tc>
        <w:tc>
          <w:tcPr>
            <w:tcW w:w="1136" w:type="dxa"/>
          </w:tcPr>
          <w:p w14:paraId="5BE7F0F0" w14:textId="77777777" w:rsidR="003956DF" w:rsidRPr="00747CAE" w:rsidRDefault="00D1287E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</w:tcPr>
          <w:p w14:paraId="6C132032" w14:textId="77777777" w:rsidR="003956DF" w:rsidRPr="00224857" w:rsidRDefault="00224857" w:rsidP="003956DF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idCountry</w:t>
            </w:r>
          </w:p>
        </w:tc>
        <w:tc>
          <w:tcPr>
            <w:tcW w:w="1843" w:type="dxa"/>
          </w:tcPr>
          <w:p w14:paraId="34C7056B" w14:textId="77777777" w:rsidR="003956DF" w:rsidRPr="00104F94" w:rsidRDefault="003956DF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Страна</w:t>
            </w:r>
          </w:p>
        </w:tc>
        <w:tc>
          <w:tcPr>
            <w:tcW w:w="1423" w:type="dxa"/>
          </w:tcPr>
          <w:p w14:paraId="52279909" w14:textId="77777777" w:rsidR="003956DF" w:rsidRPr="00A76BD0" w:rsidRDefault="00AA1A63" w:rsidP="003956DF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5426CCD4" w14:textId="77777777" w:rsidR="003956DF" w:rsidRPr="00EB47C5" w:rsidRDefault="00EB47C5" w:rsidP="003956D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Ссылка на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Bs</w:t>
            </w:r>
            <w:r w:rsidRPr="00EB47C5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Country</w:t>
            </w:r>
            <w:r w:rsidRPr="00EB47C5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>. Страна ищется по передаваемому коду.</w:t>
            </w:r>
          </w:p>
        </w:tc>
      </w:tr>
      <w:tr w:rsidR="00C9776C" w:rsidRPr="009D7FAF" w14:paraId="46B92697" w14:textId="77777777" w:rsidTr="00372BCF">
        <w:trPr>
          <w:trHeight w:val="794"/>
          <w:jc w:val="center"/>
        </w:trPr>
        <w:tc>
          <w:tcPr>
            <w:tcW w:w="846" w:type="dxa"/>
          </w:tcPr>
          <w:p w14:paraId="063C65F9" w14:textId="77777777" w:rsidR="00C9776C" w:rsidRPr="00D61647" w:rsidRDefault="00C9776C" w:rsidP="00372BCF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5620C0EC" w14:textId="12B8E673" w:rsidR="00C9776C" w:rsidRPr="001B0304" w:rsidRDefault="00D1287E" w:rsidP="00C9776C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del w:id="43" w:author="Веретехина Марина Михайловна" w:date="2025-10-02T10:42:00Z">
              <w:r w:rsidRPr="00D1287E" w:rsidDel="002B7517">
                <w:rPr>
                  <w:rFonts w:ascii="Arial" w:hAnsi="Arial" w:cs="Arial"/>
                  <w:sz w:val="20"/>
                  <w:szCs w:val="20"/>
                </w:rPr>
                <w:delText>Destination</w:delText>
              </w:r>
            </w:del>
            <w:ins w:id="44" w:author="Веретехина Марина Михайловна" w:date="2025-10-02T10:42:00Z">
              <w:r w:rsidR="002B7517">
                <w:rPr>
                  <w:rFonts w:ascii="Arial" w:hAnsi="Arial" w:cs="Arial"/>
                  <w:sz w:val="20"/>
                  <w:szCs w:val="20"/>
                </w:rPr>
                <w:t>-</w:t>
              </w:r>
            </w:ins>
          </w:p>
        </w:tc>
        <w:tc>
          <w:tcPr>
            <w:tcW w:w="1844" w:type="dxa"/>
          </w:tcPr>
          <w:p w14:paraId="4195F1CE" w14:textId="3A01B0C2" w:rsidR="00C9776C" w:rsidRPr="001B0304" w:rsidRDefault="00D1287E" w:rsidP="00C9776C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del w:id="45" w:author="Веретехина Марина Михайловна" w:date="2025-10-02T10:42:00Z">
              <w:r w:rsidRPr="00D1287E" w:rsidDel="002B7517">
                <w:rPr>
                  <w:rFonts w:ascii="Arial" w:hAnsi="Arial" w:cs="Arial"/>
                  <w:sz w:val="20"/>
                  <w:szCs w:val="20"/>
                </w:rPr>
                <w:delText>Пункт назначения</w:delText>
              </w:r>
            </w:del>
            <w:ins w:id="46" w:author="Веретехина Марина Михайловна" w:date="2025-10-02T10:42:00Z">
              <w:r w:rsidR="002B7517">
                <w:rPr>
                  <w:rFonts w:ascii="Arial" w:hAnsi="Arial" w:cs="Arial"/>
                  <w:sz w:val="20"/>
                  <w:szCs w:val="20"/>
                </w:rPr>
                <w:t>-</w:t>
              </w:r>
            </w:ins>
          </w:p>
        </w:tc>
        <w:tc>
          <w:tcPr>
            <w:tcW w:w="1136" w:type="dxa"/>
          </w:tcPr>
          <w:p w14:paraId="306A3E09" w14:textId="08A38F6E" w:rsidR="00C9776C" w:rsidRPr="00747CAE" w:rsidRDefault="00D1287E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del w:id="47" w:author="Веретехина Марина Михайловна" w:date="2025-10-02T10:42:00Z">
              <w:r w:rsidDel="002B7517">
                <w:rPr>
                  <w:rFonts w:ascii="Arial" w:hAnsi="Arial" w:cs="Arial"/>
                  <w:sz w:val="20"/>
                  <w:szCs w:val="20"/>
                </w:rPr>
                <w:delText>Строка (250)</w:delText>
              </w:r>
            </w:del>
            <w:ins w:id="48" w:author="Веретехина Марина Михайловна" w:date="2025-10-02T10:42:00Z">
              <w:r w:rsidR="002B7517">
                <w:rPr>
                  <w:rFonts w:ascii="Arial" w:hAnsi="Arial" w:cs="Arial"/>
                  <w:sz w:val="20"/>
                  <w:szCs w:val="20"/>
                </w:rPr>
                <w:t>-</w:t>
              </w:r>
            </w:ins>
          </w:p>
        </w:tc>
        <w:tc>
          <w:tcPr>
            <w:tcW w:w="1839" w:type="dxa"/>
          </w:tcPr>
          <w:p w14:paraId="76DA9CB5" w14:textId="1FD4E454" w:rsidR="00C9776C" w:rsidRPr="00224857" w:rsidRDefault="00224857" w:rsidP="00C9776C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del w:id="49" w:author="Веретехина Марина Михайловна" w:date="2025-10-02T10:42:00Z">
              <w:r w:rsidDel="002B7517">
                <w:rPr>
                  <w:rFonts w:ascii="Arial" w:hAnsi="Arial" w:cs="Arial"/>
                  <w:sz w:val="20"/>
                  <w:szCs w:val="20"/>
                  <w:lang w:val="en-US"/>
                </w:rPr>
                <w:delText>idCity</w:delText>
              </w:r>
            </w:del>
          </w:p>
        </w:tc>
        <w:tc>
          <w:tcPr>
            <w:tcW w:w="1843" w:type="dxa"/>
          </w:tcPr>
          <w:p w14:paraId="3BBAC9DC" w14:textId="45482316" w:rsidR="00C9776C" w:rsidRPr="00A76BD0" w:rsidRDefault="003956DF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del w:id="50" w:author="Веретехина Марина Михайловна" w:date="2025-10-02T10:42:00Z">
              <w:r w:rsidDel="002B7517">
                <w:rPr>
                  <w:rFonts w:ascii="Arial" w:hAnsi="Arial" w:cs="Arial"/>
                  <w:sz w:val="20"/>
                  <w:szCs w:val="20"/>
                </w:rPr>
                <w:delText>Город</w:delText>
              </w:r>
            </w:del>
          </w:p>
        </w:tc>
        <w:tc>
          <w:tcPr>
            <w:tcW w:w="1423" w:type="dxa"/>
          </w:tcPr>
          <w:p w14:paraId="07DECB60" w14:textId="7B76E226" w:rsidR="00C9776C" w:rsidRDefault="00AA1A63" w:rsidP="00C9776C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del w:id="51" w:author="Веретехина Марина Михайловна" w:date="2025-10-02T10:42:00Z">
              <w:r w:rsidDel="002B7517">
                <w:rPr>
                  <w:rFonts w:ascii="Arial" w:hAnsi="Arial" w:cs="Arial"/>
                  <w:sz w:val="20"/>
                  <w:szCs w:val="20"/>
                </w:rPr>
                <w:delText>Ссылочный</w:delText>
              </w:r>
            </w:del>
          </w:p>
        </w:tc>
        <w:tc>
          <w:tcPr>
            <w:tcW w:w="2830" w:type="dxa"/>
          </w:tcPr>
          <w:p w14:paraId="092CDC2C" w14:textId="7F24E766" w:rsidR="004E7EE7" w:rsidDel="002B7517" w:rsidRDefault="00EB47C5" w:rsidP="00C9776C">
            <w:pPr>
              <w:ind w:firstLine="0"/>
              <w:rPr>
                <w:del w:id="52" w:author="Веретехина Марина Михайловна" w:date="2025-10-02T10:42:00Z"/>
                <w:rFonts w:ascii="Arial" w:hAnsi="Arial" w:cs="Arial"/>
                <w:sz w:val="20"/>
                <w:szCs w:val="20"/>
              </w:rPr>
            </w:pPr>
            <w:commentRangeStart w:id="53"/>
            <w:commentRangeStart w:id="54"/>
            <w:del w:id="55" w:author="Веретехина Марина Михайловна" w:date="2025-10-02T10:42:00Z">
              <w:r w:rsidDel="002B7517">
                <w:rPr>
                  <w:rFonts w:ascii="Arial" w:hAnsi="Arial" w:cs="Arial"/>
                  <w:sz w:val="20"/>
                  <w:szCs w:val="20"/>
                </w:rPr>
                <w:delText xml:space="preserve">Ссылка на </w:delText>
              </w:r>
              <w:r w:rsidDel="002B7517">
                <w:rPr>
                  <w:rFonts w:ascii="Arial" w:hAnsi="Arial" w:cs="Arial"/>
                  <w:sz w:val="20"/>
                  <w:szCs w:val="20"/>
                  <w:lang w:val="en-US"/>
                </w:rPr>
                <w:delText>Bs</w:delText>
              </w:r>
              <w:r w:rsidRPr="00EB47C5" w:rsidDel="002B7517">
                <w:rPr>
                  <w:rFonts w:ascii="Arial" w:hAnsi="Arial" w:cs="Arial"/>
                  <w:sz w:val="20"/>
                  <w:szCs w:val="20"/>
                </w:rPr>
                <w:delText>_</w:delText>
              </w:r>
              <w:r w:rsidDel="002B7517">
                <w:rPr>
                  <w:rFonts w:ascii="Arial" w:hAnsi="Arial" w:cs="Arial"/>
                  <w:sz w:val="20"/>
                  <w:szCs w:val="20"/>
                  <w:lang w:val="en-US"/>
                </w:rPr>
                <w:delText>City</w:delText>
              </w:r>
              <w:r w:rsidRPr="00EB47C5" w:rsidDel="002B7517">
                <w:rPr>
                  <w:rFonts w:ascii="Arial" w:hAnsi="Arial" w:cs="Arial"/>
                  <w:sz w:val="20"/>
                  <w:szCs w:val="20"/>
                </w:rPr>
                <w:delText>.</w:delText>
              </w:r>
              <w:r w:rsidDel="002B7517">
                <w:rPr>
                  <w:rFonts w:ascii="Arial" w:hAnsi="Arial" w:cs="Arial"/>
                  <w:sz w:val="20"/>
                  <w:szCs w:val="20"/>
                  <w:lang w:val="en-US"/>
                </w:rPr>
                <w:delText>id</w:delText>
              </w:r>
              <w:r w:rsidDel="002B7517">
                <w:rPr>
                  <w:rFonts w:ascii="Arial" w:hAnsi="Arial" w:cs="Arial"/>
                  <w:sz w:val="20"/>
                  <w:szCs w:val="20"/>
                </w:rPr>
                <w:delText xml:space="preserve">. </w:delText>
              </w:r>
            </w:del>
          </w:p>
          <w:p w14:paraId="1907439A" w14:textId="522AC961" w:rsidR="00C9776C" w:rsidRPr="008B7010" w:rsidRDefault="00EB47C5" w:rsidP="00C9776C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del w:id="56" w:author="Веретехина Марина Михайловна" w:date="2025-10-02T10:42:00Z">
              <w:r w:rsidDel="002B7517">
                <w:rPr>
                  <w:rFonts w:ascii="Arial" w:hAnsi="Arial" w:cs="Arial"/>
                  <w:sz w:val="20"/>
                  <w:szCs w:val="20"/>
                </w:rPr>
                <w:delText>Город ищется по передаваемому коду.</w:delText>
              </w:r>
              <w:commentRangeEnd w:id="53"/>
              <w:r w:rsidR="00DC1673" w:rsidDel="002B7517">
                <w:rPr>
                  <w:rStyle w:val="af2"/>
                </w:rPr>
                <w:commentReference w:id="53"/>
              </w:r>
              <w:commentRangeEnd w:id="54"/>
              <w:r w:rsidR="00B0113A" w:rsidDel="002B7517">
                <w:rPr>
                  <w:rStyle w:val="af2"/>
                </w:rPr>
                <w:commentReference w:id="54"/>
              </w:r>
            </w:del>
          </w:p>
        </w:tc>
      </w:tr>
      <w:tr w:rsidR="001E39A6" w:rsidRPr="009D7FAF" w14:paraId="34C2DC2D" w14:textId="77777777" w:rsidTr="00372BCF">
        <w:trPr>
          <w:trHeight w:val="794"/>
          <w:jc w:val="center"/>
          <w:ins w:id="57" w:author="Веретехина Марина Михайловна" w:date="2025-10-02T10:36:00Z"/>
        </w:trPr>
        <w:tc>
          <w:tcPr>
            <w:tcW w:w="846" w:type="dxa"/>
          </w:tcPr>
          <w:p w14:paraId="605126DC" w14:textId="77777777" w:rsidR="001E39A6" w:rsidRPr="00D61647" w:rsidRDefault="001E39A6" w:rsidP="001E39A6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ins w:id="58" w:author="Веретехина Марина Михайловна" w:date="2025-10-02T10:36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244CABAD" w14:textId="0D9694F4" w:rsidR="001E39A6" w:rsidRPr="00D1287E" w:rsidRDefault="001E39A6" w:rsidP="001E39A6">
            <w:pPr>
              <w:ind w:firstLine="0"/>
              <w:rPr>
                <w:ins w:id="59" w:author="Веретехина Марина Михайловна" w:date="2025-10-02T10:36:00Z"/>
                <w:rFonts w:ascii="Arial" w:hAnsi="Arial" w:cs="Arial"/>
                <w:sz w:val="20"/>
                <w:szCs w:val="20"/>
              </w:rPr>
            </w:pPr>
            <w:ins w:id="60" w:author="Веретехина Марина Михайловна" w:date="2025-10-02T10:37:00Z">
              <w:r w:rsidRPr="00D1287E">
                <w:rPr>
                  <w:rFonts w:ascii="Arial" w:hAnsi="Arial" w:cs="Arial"/>
                  <w:sz w:val="20"/>
                  <w:szCs w:val="20"/>
                </w:rPr>
                <w:t>Destination</w:t>
              </w:r>
            </w:ins>
          </w:p>
        </w:tc>
        <w:tc>
          <w:tcPr>
            <w:tcW w:w="1844" w:type="dxa"/>
          </w:tcPr>
          <w:p w14:paraId="2C62D8F3" w14:textId="64DD0232" w:rsidR="001E39A6" w:rsidRPr="00D1287E" w:rsidRDefault="001E39A6" w:rsidP="001E39A6">
            <w:pPr>
              <w:ind w:firstLine="0"/>
              <w:rPr>
                <w:ins w:id="61" w:author="Веретехина Марина Михайловна" w:date="2025-10-02T10:36:00Z"/>
                <w:rFonts w:ascii="Arial" w:hAnsi="Arial" w:cs="Arial"/>
                <w:sz w:val="20"/>
                <w:szCs w:val="20"/>
              </w:rPr>
            </w:pPr>
            <w:ins w:id="62" w:author="Веретехина Марина Михайловна" w:date="2025-10-02T10:37:00Z">
              <w:r w:rsidRPr="00D1287E">
                <w:rPr>
                  <w:rFonts w:ascii="Arial" w:hAnsi="Arial" w:cs="Arial"/>
                  <w:sz w:val="20"/>
                  <w:szCs w:val="20"/>
                </w:rPr>
                <w:t>Пункт назначения</w:t>
              </w:r>
            </w:ins>
          </w:p>
        </w:tc>
        <w:tc>
          <w:tcPr>
            <w:tcW w:w="1136" w:type="dxa"/>
          </w:tcPr>
          <w:p w14:paraId="6729B898" w14:textId="0DAA22CA" w:rsidR="001E39A6" w:rsidRDefault="001E39A6" w:rsidP="001E39A6">
            <w:pPr>
              <w:ind w:firstLine="0"/>
              <w:rPr>
                <w:ins w:id="63" w:author="Веретехина Марина Михайловна" w:date="2025-10-02T10:36:00Z"/>
                <w:rFonts w:ascii="Arial" w:hAnsi="Arial" w:cs="Arial"/>
                <w:sz w:val="20"/>
                <w:szCs w:val="20"/>
              </w:rPr>
            </w:pPr>
            <w:ins w:id="64" w:author="Веретехина Марина Михайловна" w:date="2025-10-02T10:37:00Z">
              <w:r>
                <w:rPr>
                  <w:rFonts w:ascii="Arial" w:hAnsi="Arial" w:cs="Arial"/>
                  <w:sz w:val="20"/>
                  <w:szCs w:val="20"/>
                </w:rPr>
                <w:t>Строка (250)</w:t>
              </w:r>
            </w:ins>
          </w:p>
        </w:tc>
        <w:tc>
          <w:tcPr>
            <w:tcW w:w="1839" w:type="dxa"/>
          </w:tcPr>
          <w:p w14:paraId="469B82A6" w14:textId="53056511" w:rsidR="001E39A6" w:rsidRDefault="001E39A6" w:rsidP="001E39A6">
            <w:pPr>
              <w:tabs>
                <w:tab w:val="left" w:pos="1385"/>
              </w:tabs>
              <w:ind w:firstLine="0"/>
              <w:textAlignment w:val="center"/>
              <w:rPr>
                <w:ins w:id="65" w:author="Веретехина Марина Михайловна" w:date="2025-10-02T10:36:00Z"/>
                <w:rFonts w:ascii="Arial" w:hAnsi="Arial" w:cs="Arial"/>
                <w:sz w:val="20"/>
                <w:szCs w:val="20"/>
                <w:lang w:val="en-US"/>
              </w:rPr>
            </w:pPr>
            <w:ins w:id="66" w:author="Веретехина Марина Михайловна" w:date="2025-10-02T10:37:00Z">
              <w:r>
                <w:rPr>
                  <w:rFonts w:ascii="Arial" w:hAnsi="Arial" w:cs="Arial"/>
                  <w:sz w:val="20"/>
                  <w:szCs w:val="20"/>
                  <w:lang w:val="en-US"/>
                </w:rPr>
                <w:t>s</w:t>
              </w:r>
              <w:r w:rsidRPr="00D1287E">
                <w:rPr>
                  <w:rFonts w:ascii="Arial" w:hAnsi="Arial" w:cs="Arial"/>
                  <w:sz w:val="20"/>
                  <w:szCs w:val="20"/>
                </w:rPr>
                <w:t>Destination</w:t>
              </w:r>
            </w:ins>
          </w:p>
        </w:tc>
        <w:tc>
          <w:tcPr>
            <w:tcW w:w="1843" w:type="dxa"/>
          </w:tcPr>
          <w:p w14:paraId="56EFF591" w14:textId="1103142C" w:rsidR="001E39A6" w:rsidRDefault="001E39A6" w:rsidP="001E39A6">
            <w:pPr>
              <w:ind w:firstLine="0"/>
              <w:rPr>
                <w:ins w:id="67" w:author="Веретехина Марина Михайловна" w:date="2025-10-02T10:36:00Z"/>
                <w:rFonts w:ascii="Arial" w:hAnsi="Arial" w:cs="Arial"/>
                <w:sz w:val="20"/>
                <w:szCs w:val="20"/>
              </w:rPr>
            </w:pPr>
            <w:ins w:id="68" w:author="Веретехина Марина Михайловна" w:date="2025-10-02T10:37:00Z">
              <w:r>
                <w:rPr>
                  <w:rFonts w:ascii="Arial" w:hAnsi="Arial" w:cs="Arial"/>
                  <w:sz w:val="20"/>
                  <w:szCs w:val="20"/>
                </w:rPr>
                <w:t>Пункт назначения</w:t>
              </w:r>
            </w:ins>
          </w:p>
        </w:tc>
        <w:tc>
          <w:tcPr>
            <w:tcW w:w="1423" w:type="dxa"/>
          </w:tcPr>
          <w:p w14:paraId="4EAC9EA8" w14:textId="3E298B0A" w:rsidR="001E39A6" w:rsidRDefault="001E39A6" w:rsidP="001E39A6">
            <w:pPr>
              <w:ind w:firstLine="0"/>
              <w:rPr>
                <w:ins w:id="69" w:author="Веретехина Марина Михайловна" w:date="2025-10-02T10:36:00Z"/>
                <w:rFonts w:ascii="Arial" w:hAnsi="Arial" w:cs="Arial"/>
                <w:sz w:val="20"/>
                <w:szCs w:val="20"/>
              </w:rPr>
            </w:pPr>
            <w:ins w:id="70" w:author="Веретехина Марина Михайловна" w:date="2025-10-02T10:37:00Z">
              <w:r>
                <w:rPr>
                  <w:rFonts w:ascii="Arial" w:hAnsi="Arial" w:cs="Arial"/>
                  <w:sz w:val="20"/>
                  <w:szCs w:val="20"/>
                  <w:lang w:val="en-US"/>
                </w:rPr>
                <w:t>Varchar</w:t>
              </w:r>
            </w:ins>
          </w:p>
        </w:tc>
        <w:tc>
          <w:tcPr>
            <w:tcW w:w="2830" w:type="dxa"/>
          </w:tcPr>
          <w:p w14:paraId="4F4F6AD9" w14:textId="77777777" w:rsidR="001E39A6" w:rsidRDefault="001E39A6" w:rsidP="001E39A6">
            <w:pPr>
              <w:ind w:firstLine="0"/>
              <w:rPr>
                <w:ins w:id="71" w:author="Веретехина Марина Михайловна" w:date="2025-10-02T10:36:00Z"/>
                <w:rFonts w:ascii="Arial" w:hAnsi="Arial" w:cs="Arial"/>
                <w:sz w:val="20"/>
                <w:szCs w:val="20"/>
              </w:rPr>
            </w:pPr>
          </w:p>
        </w:tc>
      </w:tr>
      <w:tr w:rsidR="001E39A6" w:rsidRPr="009D7FAF" w14:paraId="10CC5F3C" w14:textId="77777777" w:rsidTr="00372BCF">
        <w:trPr>
          <w:trHeight w:val="794"/>
          <w:jc w:val="center"/>
        </w:trPr>
        <w:tc>
          <w:tcPr>
            <w:tcW w:w="846" w:type="dxa"/>
          </w:tcPr>
          <w:p w14:paraId="480A38CF" w14:textId="77777777" w:rsidR="001E39A6" w:rsidRPr="00D61647" w:rsidRDefault="001E39A6" w:rsidP="001E39A6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4B3241C1" w14:textId="77777777" w:rsidR="001E39A6" w:rsidRPr="001B0304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1287E">
              <w:rPr>
                <w:rFonts w:ascii="Arial" w:hAnsi="Arial" w:cs="Arial"/>
                <w:sz w:val="20"/>
                <w:szCs w:val="20"/>
              </w:rPr>
              <w:t>StartDate</w:t>
            </w:r>
          </w:p>
        </w:tc>
        <w:tc>
          <w:tcPr>
            <w:tcW w:w="1844" w:type="dxa"/>
          </w:tcPr>
          <w:p w14:paraId="621159CF" w14:textId="77777777" w:rsidR="001E39A6" w:rsidRPr="001B0304" w:rsidRDefault="001E39A6" w:rsidP="001E39A6">
            <w:pPr>
              <w:ind w:firstLine="0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1287E">
              <w:rPr>
                <w:rFonts w:ascii="Arial" w:hAnsi="Arial" w:cs="Arial"/>
                <w:sz w:val="20"/>
                <w:szCs w:val="20"/>
              </w:rPr>
              <w:t>Дата с</w:t>
            </w:r>
          </w:p>
        </w:tc>
        <w:tc>
          <w:tcPr>
            <w:tcW w:w="1136" w:type="dxa"/>
          </w:tcPr>
          <w:p w14:paraId="4EAF4C17" w14:textId="77777777" w:rsidR="001E39A6" w:rsidRPr="00747CAE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839" w:type="dxa"/>
          </w:tcPr>
          <w:p w14:paraId="3606EBCB" w14:textId="77777777" w:rsidR="001E39A6" w:rsidRPr="00A76BD0" w:rsidRDefault="001E39A6" w:rsidP="001E39A6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dBegin</w:t>
            </w:r>
          </w:p>
        </w:tc>
        <w:tc>
          <w:tcPr>
            <w:tcW w:w="1843" w:type="dxa"/>
          </w:tcPr>
          <w:p w14:paraId="429091A1" w14:textId="77777777" w:rsidR="001E39A6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начала</w:t>
            </w:r>
          </w:p>
        </w:tc>
        <w:tc>
          <w:tcPr>
            <w:tcW w:w="1423" w:type="dxa"/>
          </w:tcPr>
          <w:p w14:paraId="3F2FA0E2" w14:textId="77777777" w:rsidR="001E39A6" w:rsidRPr="00B77502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213BDE50" w14:textId="77777777" w:rsidR="001E39A6" w:rsidRPr="008B701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39A6" w:rsidRPr="009D7FAF" w14:paraId="4E4D2D35" w14:textId="77777777" w:rsidTr="00372BCF">
        <w:trPr>
          <w:trHeight w:val="794"/>
          <w:jc w:val="center"/>
        </w:trPr>
        <w:tc>
          <w:tcPr>
            <w:tcW w:w="846" w:type="dxa"/>
          </w:tcPr>
          <w:p w14:paraId="0B6E2ECE" w14:textId="77777777" w:rsidR="001E39A6" w:rsidRPr="00D61647" w:rsidRDefault="001E39A6" w:rsidP="001E39A6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1D065C8B" w14:textId="77777777" w:rsidR="001E39A6" w:rsidRPr="00C9776C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D1287E">
              <w:rPr>
                <w:rFonts w:ascii="Arial" w:hAnsi="Arial" w:cs="Arial"/>
                <w:sz w:val="20"/>
                <w:szCs w:val="20"/>
              </w:rPr>
              <w:t>EndDate</w:t>
            </w:r>
          </w:p>
        </w:tc>
        <w:tc>
          <w:tcPr>
            <w:tcW w:w="1844" w:type="dxa"/>
          </w:tcPr>
          <w:p w14:paraId="181913D2" w14:textId="77777777" w:rsidR="001E39A6" w:rsidRPr="001B0304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1287E">
              <w:rPr>
                <w:rFonts w:ascii="Arial" w:hAnsi="Arial" w:cs="Arial"/>
                <w:sz w:val="20"/>
                <w:szCs w:val="20"/>
              </w:rPr>
              <w:t>Дата по</w:t>
            </w:r>
          </w:p>
        </w:tc>
        <w:tc>
          <w:tcPr>
            <w:tcW w:w="1136" w:type="dxa"/>
          </w:tcPr>
          <w:p w14:paraId="151A122B" w14:textId="77777777" w:rsidR="001E39A6" w:rsidRPr="00747CAE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839" w:type="dxa"/>
          </w:tcPr>
          <w:p w14:paraId="2437BBE9" w14:textId="77777777" w:rsidR="001E39A6" w:rsidRPr="00224857" w:rsidRDefault="001E39A6" w:rsidP="001E39A6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dEnd</w:t>
            </w:r>
          </w:p>
        </w:tc>
        <w:tc>
          <w:tcPr>
            <w:tcW w:w="1843" w:type="dxa"/>
          </w:tcPr>
          <w:p w14:paraId="0930ADA5" w14:textId="77777777" w:rsidR="001E39A6" w:rsidRPr="00C9776C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окончания</w:t>
            </w:r>
          </w:p>
        </w:tc>
        <w:tc>
          <w:tcPr>
            <w:tcW w:w="1423" w:type="dxa"/>
          </w:tcPr>
          <w:p w14:paraId="2B8237CF" w14:textId="77777777" w:rsidR="001E39A6" w:rsidRPr="00185ABE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3DA3C1C3" w14:textId="77777777" w:rsidR="001E39A6" w:rsidRPr="008B701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39A6" w:rsidRPr="009D7FAF" w14:paraId="7E64CD39" w14:textId="77777777" w:rsidTr="00F11160">
        <w:trPr>
          <w:trHeight w:val="794"/>
          <w:jc w:val="center"/>
        </w:trPr>
        <w:tc>
          <w:tcPr>
            <w:tcW w:w="846" w:type="dxa"/>
            <w:shd w:val="clear" w:color="auto" w:fill="auto"/>
          </w:tcPr>
          <w:p w14:paraId="01CC1C28" w14:textId="77777777" w:rsidR="001E39A6" w:rsidRPr="00F11160" w:rsidRDefault="001E39A6" w:rsidP="001E39A6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  <w:shd w:val="clear" w:color="auto" w:fill="auto"/>
          </w:tcPr>
          <w:p w14:paraId="0E60CC1A" w14:textId="77777777" w:rsidR="001E39A6" w:rsidRPr="00F1116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146C">
              <w:rPr>
                <w:rFonts w:ascii="Arial" w:hAnsi="Arial" w:cs="Arial"/>
                <w:sz w:val="20"/>
                <w:szCs w:val="20"/>
                <w:lang w:val="en-US"/>
              </w:rPr>
              <w:t>Company</w:t>
            </w:r>
          </w:p>
        </w:tc>
        <w:tc>
          <w:tcPr>
            <w:tcW w:w="1844" w:type="dxa"/>
            <w:shd w:val="clear" w:color="auto" w:fill="auto"/>
          </w:tcPr>
          <w:p w14:paraId="3282C350" w14:textId="77777777" w:rsidR="001E39A6" w:rsidRPr="00F1116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62146C">
              <w:rPr>
                <w:rFonts w:ascii="Arial" w:hAnsi="Arial" w:cs="Arial"/>
                <w:sz w:val="20"/>
                <w:szCs w:val="20"/>
              </w:rPr>
              <w:t>Организация</w:t>
            </w:r>
          </w:p>
        </w:tc>
        <w:tc>
          <w:tcPr>
            <w:tcW w:w="1136" w:type="dxa"/>
            <w:shd w:val="clear" w:color="auto" w:fill="auto"/>
          </w:tcPr>
          <w:p w14:paraId="5D8B9194" w14:textId="77777777" w:rsidR="001E39A6" w:rsidRPr="00F1116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  <w:shd w:val="clear" w:color="auto" w:fill="auto"/>
          </w:tcPr>
          <w:p w14:paraId="4E5CB979" w14:textId="77777777" w:rsidR="001E39A6" w:rsidRPr="00F11160" w:rsidRDefault="001E39A6" w:rsidP="001E39A6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1160">
              <w:rPr>
                <w:rFonts w:ascii="Arial" w:hAnsi="Arial" w:cs="Arial"/>
                <w:sz w:val="20"/>
                <w:szCs w:val="20"/>
                <w:lang w:val="en-US"/>
              </w:rPr>
              <w:t>sOrganization</w:t>
            </w:r>
          </w:p>
        </w:tc>
        <w:tc>
          <w:tcPr>
            <w:tcW w:w="1843" w:type="dxa"/>
            <w:shd w:val="clear" w:color="auto" w:fill="auto"/>
          </w:tcPr>
          <w:p w14:paraId="56444793" w14:textId="77777777" w:rsidR="001E39A6" w:rsidRPr="00F1116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F11160">
              <w:rPr>
                <w:rFonts w:ascii="Arial" w:hAnsi="Arial" w:cs="Arial"/>
                <w:sz w:val="20"/>
                <w:szCs w:val="20"/>
              </w:rPr>
              <w:t>Организация</w:t>
            </w:r>
          </w:p>
        </w:tc>
        <w:tc>
          <w:tcPr>
            <w:tcW w:w="1423" w:type="dxa"/>
            <w:shd w:val="clear" w:color="auto" w:fill="auto"/>
          </w:tcPr>
          <w:p w14:paraId="147AAC78" w14:textId="77777777" w:rsidR="001E39A6" w:rsidRPr="00F1116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F11160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  <w:shd w:val="clear" w:color="auto" w:fill="auto"/>
          </w:tcPr>
          <w:p w14:paraId="413737CF" w14:textId="77777777" w:rsidR="001E39A6" w:rsidRPr="00F1116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39A6" w:rsidRPr="009D7FAF" w14:paraId="39139357" w14:textId="77777777" w:rsidTr="00372BCF">
        <w:trPr>
          <w:trHeight w:val="794"/>
          <w:jc w:val="center"/>
        </w:trPr>
        <w:tc>
          <w:tcPr>
            <w:tcW w:w="846" w:type="dxa"/>
          </w:tcPr>
          <w:p w14:paraId="7C21F96B" w14:textId="77777777" w:rsidR="001E39A6" w:rsidRPr="00D61647" w:rsidRDefault="001E39A6" w:rsidP="001E39A6">
            <w:pPr>
              <w:pStyle w:val="ae"/>
              <w:numPr>
                <w:ilvl w:val="0"/>
                <w:numId w:val="39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3E6A657F" w14:textId="77777777" w:rsidR="001E39A6" w:rsidRPr="005D29ED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2146C">
              <w:rPr>
                <w:rFonts w:ascii="Arial" w:hAnsi="Arial" w:cs="Arial"/>
                <w:sz w:val="20"/>
                <w:szCs w:val="20"/>
              </w:rPr>
              <w:t>Mission</w:t>
            </w:r>
          </w:p>
        </w:tc>
        <w:tc>
          <w:tcPr>
            <w:tcW w:w="1844" w:type="dxa"/>
          </w:tcPr>
          <w:p w14:paraId="12C49B12" w14:textId="77777777" w:rsidR="001E39A6" w:rsidRPr="001B0304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2146C">
              <w:rPr>
                <w:rFonts w:ascii="Arial" w:hAnsi="Arial" w:cs="Arial"/>
                <w:sz w:val="20"/>
                <w:szCs w:val="20"/>
              </w:rPr>
              <w:t>Цель</w:t>
            </w:r>
          </w:p>
        </w:tc>
        <w:tc>
          <w:tcPr>
            <w:tcW w:w="1136" w:type="dxa"/>
          </w:tcPr>
          <w:p w14:paraId="1B7DC487" w14:textId="77777777" w:rsidR="001E39A6" w:rsidRPr="00747CAE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 (1000)</w:t>
            </w:r>
          </w:p>
        </w:tc>
        <w:tc>
          <w:tcPr>
            <w:tcW w:w="1839" w:type="dxa"/>
          </w:tcPr>
          <w:p w14:paraId="42E9315B" w14:textId="77777777" w:rsidR="001E39A6" w:rsidRPr="00224857" w:rsidRDefault="001E39A6" w:rsidP="001E39A6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sPurpose</w:t>
            </w:r>
          </w:p>
        </w:tc>
        <w:tc>
          <w:tcPr>
            <w:tcW w:w="1843" w:type="dxa"/>
          </w:tcPr>
          <w:p w14:paraId="07174063" w14:textId="77777777" w:rsidR="001E39A6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Цель</w:t>
            </w:r>
          </w:p>
        </w:tc>
        <w:tc>
          <w:tcPr>
            <w:tcW w:w="1423" w:type="dxa"/>
          </w:tcPr>
          <w:p w14:paraId="220DBEA7" w14:textId="77777777" w:rsidR="001E39A6" w:rsidRPr="00185ABE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0457D859" w14:textId="77777777" w:rsidR="001E39A6" w:rsidRPr="008B7010" w:rsidRDefault="001E39A6" w:rsidP="001E39A6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F08559C" w14:textId="77777777" w:rsidR="00006F38" w:rsidRDefault="00006F38" w:rsidP="00695C27">
      <w:pPr>
        <w:pStyle w:val="ae"/>
        <w:ind w:left="1418" w:firstLine="0"/>
        <w:jc w:val="right"/>
        <w:rPr>
          <w:rFonts w:ascii="Arial" w:hAnsi="Arial" w:cs="Arial"/>
          <w:sz w:val="24"/>
          <w:szCs w:val="24"/>
        </w:rPr>
      </w:pPr>
    </w:p>
    <w:p w14:paraId="3DC915D1" w14:textId="77777777" w:rsidR="00942754" w:rsidRDefault="00942754" w:rsidP="00942754">
      <w:pPr>
        <w:pStyle w:val="af1"/>
        <w:keepNext/>
        <w:jc w:val="right"/>
      </w:pPr>
      <w:r>
        <w:t>Таблица 3</w:t>
      </w:r>
      <w:r w:rsidRPr="00DF1507">
        <w:t>. Состав и описание данных для асинхронного интеграционного обмена сущности «</w:t>
      </w:r>
      <w:r>
        <w:t>Смета</w:t>
      </w:r>
      <w:r w:rsidRPr="00DF1507">
        <w:t>»</w:t>
      </w:r>
    </w:p>
    <w:tbl>
      <w:tblPr>
        <w:tblStyle w:val="af0"/>
        <w:tblW w:w="14165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404"/>
        <w:gridCol w:w="1844"/>
        <w:gridCol w:w="1136"/>
        <w:gridCol w:w="1839"/>
        <w:gridCol w:w="1843"/>
        <w:gridCol w:w="1423"/>
        <w:gridCol w:w="2830"/>
      </w:tblGrid>
      <w:tr w:rsidR="00942754" w:rsidRPr="009D7FAF" w14:paraId="386CC478" w14:textId="77777777" w:rsidTr="008D683D">
        <w:trPr>
          <w:tblHeader/>
          <w:jc w:val="center"/>
        </w:trPr>
        <w:tc>
          <w:tcPr>
            <w:tcW w:w="846" w:type="dxa"/>
            <w:vMerge w:val="restart"/>
            <w:shd w:val="pct15" w:color="auto" w:fill="auto"/>
          </w:tcPr>
          <w:p w14:paraId="6656CC17" w14:textId="77777777" w:rsidR="00942754" w:rsidRPr="009D7FAF" w:rsidRDefault="00942754" w:rsidP="008D683D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5384" w:type="dxa"/>
            <w:gridSpan w:val="3"/>
            <w:shd w:val="pct15" w:color="auto" w:fill="auto"/>
          </w:tcPr>
          <w:p w14:paraId="2AE06E0A" w14:textId="77777777" w:rsidR="00942754" w:rsidRPr="009D7FAF" w:rsidRDefault="00942754" w:rsidP="008D683D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DirectumRX</w:t>
            </w:r>
          </w:p>
        </w:tc>
        <w:tc>
          <w:tcPr>
            <w:tcW w:w="5105" w:type="dxa"/>
            <w:gridSpan w:val="3"/>
            <w:shd w:val="pct15" w:color="auto" w:fill="auto"/>
          </w:tcPr>
          <w:p w14:paraId="7EEA4DBF" w14:textId="77777777" w:rsidR="00942754" w:rsidRPr="009D7FAF" w:rsidRDefault="00942754" w:rsidP="008D683D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Global</w:t>
            </w:r>
            <w:r w:rsidRPr="00DF150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: Bhr_BusinessTrip</w:t>
            </w:r>
            <w:r w:rsidR="004A1E5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Est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класс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предок</w:t>
            </w:r>
            <w:r w:rsidRPr="00525D2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Bhr_BusinessTripReq</w:t>
            </w:r>
          </w:p>
        </w:tc>
        <w:tc>
          <w:tcPr>
            <w:tcW w:w="2830" w:type="dxa"/>
            <w:vMerge w:val="restart"/>
            <w:shd w:val="pct15" w:color="auto" w:fill="auto"/>
          </w:tcPr>
          <w:p w14:paraId="7DB5899A" w14:textId="77777777" w:rsidR="00942754" w:rsidRPr="009D7FAF" w:rsidRDefault="00942754" w:rsidP="008D683D">
            <w:pPr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Примечание, преобразование данных</w:t>
            </w:r>
          </w:p>
        </w:tc>
      </w:tr>
      <w:tr w:rsidR="00942754" w:rsidRPr="009D7FAF" w14:paraId="72B95ED0" w14:textId="77777777" w:rsidTr="008D683D">
        <w:trPr>
          <w:trHeight w:val="632"/>
          <w:tblHeader/>
          <w:jc w:val="center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3FB9FC3F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shd w:val="pct15" w:color="auto" w:fill="auto"/>
          </w:tcPr>
          <w:p w14:paraId="5D0ECFC2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shd w:val="pct15" w:color="auto" w:fill="auto"/>
          </w:tcPr>
          <w:p w14:paraId="1C451B46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pct15" w:color="auto" w:fill="auto"/>
          </w:tcPr>
          <w:p w14:paraId="2233FF15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pct15" w:color="auto" w:fill="auto"/>
          </w:tcPr>
          <w:p w14:paraId="3FCD9A60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Системное имя атрибута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</w:tcPr>
          <w:p w14:paraId="4DA8353B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pct15" w:color="auto" w:fill="auto"/>
          </w:tcPr>
          <w:p w14:paraId="490F08E7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7FAF"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2830" w:type="dxa"/>
            <w:vMerge/>
            <w:tcBorders>
              <w:bottom w:val="single" w:sz="4" w:space="0" w:color="auto"/>
            </w:tcBorders>
            <w:shd w:val="pct15" w:color="auto" w:fill="auto"/>
          </w:tcPr>
          <w:p w14:paraId="60D5520B" w14:textId="77777777" w:rsidR="00942754" w:rsidRPr="009D7FAF" w:rsidRDefault="00942754" w:rsidP="008D683D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A1E51" w:rsidRPr="009D7FAF" w14:paraId="37AD30DF" w14:textId="77777777" w:rsidTr="008D683D">
        <w:trPr>
          <w:trHeight w:val="794"/>
          <w:jc w:val="center"/>
        </w:trPr>
        <w:tc>
          <w:tcPr>
            <w:tcW w:w="846" w:type="dxa"/>
          </w:tcPr>
          <w:p w14:paraId="4C774434" w14:textId="77777777" w:rsidR="004A1E51" w:rsidRPr="00C44DD6" w:rsidRDefault="004A1E51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4" w:type="dxa"/>
          </w:tcPr>
          <w:p w14:paraId="16805570" w14:textId="77777777" w:rsidR="004A1E51" w:rsidRPr="00C44DD6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E0FBF">
              <w:rPr>
                <w:rFonts w:ascii="Arial" w:hAnsi="Arial" w:cs="Arial"/>
                <w:sz w:val="20"/>
                <w:szCs w:val="20"/>
                <w:lang w:val="en-US"/>
              </w:rPr>
              <w:t>Sum</w:t>
            </w:r>
          </w:p>
        </w:tc>
        <w:tc>
          <w:tcPr>
            <w:tcW w:w="1844" w:type="dxa"/>
          </w:tcPr>
          <w:p w14:paraId="545A554B" w14:textId="77777777" w:rsidR="004A1E51" w:rsidRPr="00C44DD6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E0FBF">
              <w:rPr>
                <w:rFonts w:ascii="Arial" w:hAnsi="Arial" w:cs="Arial"/>
                <w:sz w:val="20"/>
                <w:szCs w:val="20"/>
                <w:lang w:val="en-US"/>
              </w:rPr>
              <w:t>Сумма</w:t>
            </w:r>
          </w:p>
        </w:tc>
        <w:tc>
          <w:tcPr>
            <w:tcW w:w="1136" w:type="dxa"/>
          </w:tcPr>
          <w:p w14:paraId="28871383" w14:textId="77777777" w:rsidR="004A1E51" w:rsidRPr="003E0FBF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Вещественное</w:t>
            </w:r>
          </w:p>
        </w:tc>
        <w:tc>
          <w:tcPr>
            <w:tcW w:w="1839" w:type="dxa"/>
          </w:tcPr>
          <w:p w14:paraId="61044654" w14:textId="77777777" w:rsidR="004A1E51" w:rsidRPr="00224857" w:rsidRDefault="004A1E51" w:rsidP="004A1E51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706CF">
              <w:rPr>
                <w:rFonts w:ascii="Arial" w:hAnsi="Arial" w:cs="Arial"/>
                <w:sz w:val="20"/>
                <w:szCs w:val="20"/>
                <w:lang w:val="en-US"/>
              </w:rPr>
              <w:t>nSumRep</w:t>
            </w:r>
          </w:p>
        </w:tc>
        <w:tc>
          <w:tcPr>
            <w:tcW w:w="1843" w:type="dxa"/>
          </w:tcPr>
          <w:p w14:paraId="7C0AF820" w14:textId="77777777" w:rsidR="004A1E51" w:rsidRPr="00A158FD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706CF">
              <w:rPr>
                <w:rFonts w:ascii="Arial" w:hAnsi="Arial" w:cs="Arial"/>
                <w:sz w:val="20"/>
                <w:szCs w:val="20"/>
              </w:rPr>
              <w:t>Сумма по отчету в валюте позиции</w:t>
            </w:r>
          </w:p>
        </w:tc>
        <w:tc>
          <w:tcPr>
            <w:tcW w:w="1423" w:type="dxa"/>
          </w:tcPr>
          <w:p w14:paraId="4BDDEE3E" w14:textId="77777777" w:rsidR="004A1E51" w:rsidRPr="00AA1A63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830" w:type="dxa"/>
          </w:tcPr>
          <w:p w14:paraId="1C099BDD" w14:textId="77777777" w:rsidR="004A1E51" w:rsidRPr="00DE1EEF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E51" w:rsidRPr="009D7FAF" w14:paraId="4DAC53F4" w14:textId="77777777" w:rsidTr="008D683D">
        <w:trPr>
          <w:trHeight w:val="794"/>
          <w:jc w:val="center"/>
        </w:trPr>
        <w:tc>
          <w:tcPr>
            <w:tcW w:w="846" w:type="dxa"/>
          </w:tcPr>
          <w:p w14:paraId="0A38AEB6" w14:textId="77777777" w:rsidR="004A1E51" w:rsidRPr="00D61647" w:rsidRDefault="004A1E51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3B932B79" w14:textId="77777777" w:rsidR="004A1E51" w:rsidRPr="00C9776C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E0FBF">
              <w:rPr>
                <w:rFonts w:ascii="Arial" w:hAnsi="Arial" w:cs="Arial"/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844" w:type="dxa"/>
          </w:tcPr>
          <w:p w14:paraId="17F79302" w14:textId="77777777" w:rsidR="004A1E51" w:rsidRPr="001B0304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FBF">
              <w:rPr>
                <w:rFonts w:ascii="Arial" w:hAnsi="Arial" w:cs="Arial"/>
                <w:sz w:val="20"/>
                <w:szCs w:val="20"/>
              </w:rPr>
              <w:t>Валюта</w:t>
            </w:r>
          </w:p>
        </w:tc>
        <w:tc>
          <w:tcPr>
            <w:tcW w:w="1136" w:type="dxa"/>
          </w:tcPr>
          <w:p w14:paraId="0FCF633C" w14:textId="77777777" w:rsidR="004A1E51" w:rsidRPr="00747CAE" w:rsidRDefault="003E0FBF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1839" w:type="dxa"/>
          </w:tcPr>
          <w:p w14:paraId="221EAE6B" w14:textId="77777777" w:rsidR="004A1E51" w:rsidRPr="00224857" w:rsidRDefault="004A1E51" w:rsidP="004A1E51">
            <w:pPr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idCur</w:t>
            </w:r>
          </w:p>
        </w:tc>
        <w:tc>
          <w:tcPr>
            <w:tcW w:w="1843" w:type="dxa"/>
          </w:tcPr>
          <w:p w14:paraId="0E160C80" w14:textId="77777777" w:rsidR="004A1E51" w:rsidRPr="00104F94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Валюта</w:t>
            </w:r>
          </w:p>
        </w:tc>
        <w:tc>
          <w:tcPr>
            <w:tcW w:w="1423" w:type="dxa"/>
          </w:tcPr>
          <w:p w14:paraId="7EEA44DE" w14:textId="77777777" w:rsidR="004A1E51" w:rsidRPr="00C706CF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Ссылочный</w:t>
            </w:r>
          </w:p>
        </w:tc>
        <w:tc>
          <w:tcPr>
            <w:tcW w:w="2830" w:type="dxa"/>
          </w:tcPr>
          <w:p w14:paraId="7C60E597" w14:textId="77777777" w:rsidR="004A1E51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Ссылка на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Cur_Currency.</w:t>
            </w:r>
          </w:p>
          <w:p w14:paraId="2C54D641" w14:textId="77777777" w:rsidR="004A1E51" w:rsidRPr="00EB47C5" w:rsidRDefault="004A1E51" w:rsidP="004A1E51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Ищется по передаваемому коду валюты.</w:t>
            </w:r>
          </w:p>
        </w:tc>
      </w:tr>
      <w:tr w:rsidR="00942754" w:rsidRPr="009D7FAF" w14:paraId="37D0F4CF" w14:textId="77777777" w:rsidTr="008D683D">
        <w:trPr>
          <w:trHeight w:val="794"/>
          <w:jc w:val="center"/>
        </w:trPr>
        <w:tc>
          <w:tcPr>
            <w:tcW w:w="846" w:type="dxa"/>
          </w:tcPr>
          <w:p w14:paraId="671D9766" w14:textId="77777777" w:rsidR="00942754" w:rsidRPr="00D61647" w:rsidRDefault="00942754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commentRangeStart w:id="72"/>
          </w:p>
        </w:tc>
        <w:tc>
          <w:tcPr>
            <w:tcW w:w="2404" w:type="dxa"/>
          </w:tcPr>
          <w:p w14:paraId="75460323" w14:textId="77777777" w:rsidR="00942754" w:rsidRPr="001B0304" w:rsidRDefault="00942754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4" w:type="dxa"/>
          </w:tcPr>
          <w:p w14:paraId="19F342D0" w14:textId="77777777" w:rsidR="00942754" w:rsidRPr="001B0304" w:rsidRDefault="00942754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36" w:type="dxa"/>
          </w:tcPr>
          <w:p w14:paraId="2456EB06" w14:textId="77777777" w:rsidR="00942754" w:rsidRPr="00747CAE" w:rsidRDefault="00942754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14:paraId="35830744" w14:textId="38DB7FA1" w:rsidR="00942754" w:rsidRPr="00C85D04" w:rsidRDefault="00C85D04" w:rsidP="008D683D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73"/>
            <w:del w:id="74" w:author="Веретехина Марина Михайловна" w:date="2025-10-02T10:44:00Z">
              <w:r w:rsidDel="002B7517">
                <w:rPr>
                  <w:rFonts w:ascii="Arial" w:hAnsi="Arial" w:cs="Arial"/>
                  <w:sz w:val="20"/>
                  <w:szCs w:val="20"/>
                  <w:lang w:val="en-US"/>
                </w:rPr>
                <w:delText>sCaption</w:delText>
              </w:r>
            </w:del>
          </w:p>
        </w:tc>
        <w:tc>
          <w:tcPr>
            <w:tcW w:w="1843" w:type="dxa"/>
          </w:tcPr>
          <w:p w14:paraId="7EBA9D7B" w14:textId="123C92E1" w:rsidR="00942754" w:rsidRPr="00A76BD0" w:rsidRDefault="00C85D04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del w:id="75" w:author="Веретехина Марина Михайловна" w:date="2025-10-02T10:43:00Z">
              <w:r w:rsidDel="002B7517">
                <w:rPr>
                  <w:rFonts w:ascii="Arial" w:hAnsi="Arial" w:cs="Arial"/>
                  <w:sz w:val="20"/>
                  <w:szCs w:val="20"/>
                </w:rPr>
                <w:delText>Наименование</w:delText>
              </w:r>
            </w:del>
          </w:p>
        </w:tc>
        <w:tc>
          <w:tcPr>
            <w:tcW w:w="1423" w:type="dxa"/>
          </w:tcPr>
          <w:p w14:paraId="58387975" w14:textId="5FF3421F" w:rsidR="00942754" w:rsidRPr="00C85D04" w:rsidRDefault="00C85D04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del w:id="76" w:author="Веретехина Марина Михайловна" w:date="2025-10-02T10:43:00Z">
              <w:r w:rsidDel="002B7517">
                <w:rPr>
                  <w:rFonts w:ascii="Arial" w:hAnsi="Arial" w:cs="Arial"/>
                  <w:sz w:val="20"/>
                  <w:szCs w:val="20"/>
                  <w:lang w:val="en-US"/>
                </w:rPr>
                <w:delText>Varchar</w:delText>
              </w:r>
              <w:commentRangeEnd w:id="73"/>
              <w:r w:rsidR="00DC1673" w:rsidDel="002B7517">
                <w:rPr>
                  <w:rStyle w:val="af2"/>
                </w:rPr>
                <w:commentReference w:id="73"/>
              </w:r>
              <w:r w:rsidR="00B0113A" w:rsidDel="002B7517">
                <w:rPr>
                  <w:rStyle w:val="af2"/>
                </w:rPr>
                <w:commentReference w:id="72"/>
              </w:r>
            </w:del>
          </w:p>
        </w:tc>
        <w:tc>
          <w:tcPr>
            <w:tcW w:w="2830" w:type="dxa"/>
          </w:tcPr>
          <w:p w14:paraId="09986E6D" w14:textId="77777777" w:rsidR="00C706CF" w:rsidRPr="00C706CF" w:rsidRDefault="00C706CF" w:rsidP="00C706C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commentRangeEnd w:id="72"/>
      <w:tr w:rsidR="004B21FD" w:rsidRPr="009D7FAF" w14:paraId="46A175EA" w14:textId="77777777" w:rsidTr="008D683D">
        <w:trPr>
          <w:trHeight w:val="794"/>
          <w:jc w:val="center"/>
        </w:trPr>
        <w:tc>
          <w:tcPr>
            <w:tcW w:w="846" w:type="dxa"/>
          </w:tcPr>
          <w:p w14:paraId="664C7F4A" w14:textId="77777777" w:rsidR="004B21FD" w:rsidRPr="00D61647" w:rsidRDefault="004B21FD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1FBC2EC6" w14:textId="77777777" w:rsidR="004B21FD" w:rsidRPr="001B0304" w:rsidRDefault="003E0FBF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FBF">
              <w:rPr>
                <w:rFonts w:ascii="Arial" w:hAnsi="Arial" w:cs="Arial"/>
                <w:sz w:val="20"/>
                <w:szCs w:val="20"/>
              </w:rPr>
              <w:t>Way</w:t>
            </w:r>
          </w:p>
        </w:tc>
        <w:tc>
          <w:tcPr>
            <w:tcW w:w="1844" w:type="dxa"/>
          </w:tcPr>
          <w:p w14:paraId="115B2332" w14:textId="77777777" w:rsidR="004B21FD" w:rsidRPr="001B0304" w:rsidRDefault="003E0FBF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FBF">
              <w:rPr>
                <w:rFonts w:ascii="Arial" w:hAnsi="Arial" w:cs="Arial"/>
                <w:sz w:val="20"/>
                <w:szCs w:val="20"/>
              </w:rPr>
              <w:t>Способ</w:t>
            </w:r>
          </w:p>
        </w:tc>
        <w:tc>
          <w:tcPr>
            <w:tcW w:w="1136" w:type="dxa"/>
          </w:tcPr>
          <w:p w14:paraId="7061F0A8" w14:textId="77777777" w:rsidR="004B21FD" w:rsidRPr="00747CAE" w:rsidRDefault="003E0FBF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Перечисление</w:t>
            </w:r>
          </w:p>
        </w:tc>
        <w:tc>
          <w:tcPr>
            <w:tcW w:w="1839" w:type="dxa"/>
          </w:tcPr>
          <w:p w14:paraId="785A3F69" w14:textId="77777777" w:rsidR="004B21FD" w:rsidRPr="004B21FD" w:rsidRDefault="004B21FD" w:rsidP="008D683D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93F8C04" w14:textId="77777777" w:rsidR="004B21FD" w:rsidRDefault="00B8185A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оплаты </w:t>
            </w:r>
          </w:p>
        </w:tc>
        <w:tc>
          <w:tcPr>
            <w:tcW w:w="1423" w:type="dxa"/>
          </w:tcPr>
          <w:p w14:paraId="55EB4C72" w14:textId="77777777" w:rsidR="004B21FD" w:rsidRDefault="00B8185A" w:rsidP="008D683D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830" w:type="dxa"/>
          </w:tcPr>
          <w:p w14:paraId="3EE086D5" w14:textId="77777777" w:rsidR="004B21FD" w:rsidRPr="00C706CF" w:rsidRDefault="004B21FD" w:rsidP="00C706C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21FD" w:rsidRPr="009D7FAF" w14:paraId="6E46388A" w14:textId="77777777" w:rsidTr="008D683D">
        <w:trPr>
          <w:trHeight w:val="794"/>
          <w:jc w:val="center"/>
        </w:trPr>
        <w:tc>
          <w:tcPr>
            <w:tcW w:w="846" w:type="dxa"/>
          </w:tcPr>
          <w:p w14:paraId="3B35785C" w14:textId="77777777" w:rsidR="004B21FD" w:rsidRPr="00D61647" w:rsidRDefault="004B21FD" w:rsidP="00E00843">
            <w:pPr>
              <w:pStyle w:val="ae"/>
              <w:numPr>
                <w:ilvl w:val="0"/>
                <w:numId w:val="40"/>
              </w:numPr>
              <w:tabs>
                <w:tab w:val="left" w:pos="59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</w:tcPr>
          <w:p w14:paraId="0D573FE9" w14:textId="77777777" w:rsidR="004B21FD" w:rsidRPr="001B0304" w:rsidRDefault="003E0FBF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FBF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844" w:type="dxa"/>
          </w:tcPr>
          <w:p w14:paraId="673B82FE" w14:textId="77777777" w:rsidR="004B21FD" w:rsidRPr="001B0304" w:rsidRDefault="003E0FBF" w:rsidP="008D683D">
            <w:pPr>
              <w:ind w:firstLine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E0FBF">
              <w:rPr>
                <w:rFonts w:ascii="Arial" w:hAnsi="Arial" w:cs="Arial"/>
                <w:sz w:val="20"/>
                <w:szCs w:val="20"/>
              </w:rPr>
              <w:t>Дата перечисления</w:t>
            </w:r>
          </w:p>
        </w:tc>
        <w:tc>
          <w:tcPr>
            <w:tcW w:w="1136" w:type="dxa"/>
          </w:tcPr>
          <w:p w14:paraId="711D30B3" w14:textId="77777777" w:rsidR="004B21FD" w:rsidRPr="00747CAE" w:rsidRDefault="003E0FBF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839" w:type="dxa"/>
          </w:tcPr>
          <w:p w14:paraId="07E2287C" w14:textId="77777777" w:rsidR="004B21FD" w:rsidRDefault="004B21FD" w:rsidP="008D683D">
            <w:pPr>
              <w:tabs>
                <w:tab w:val="left" w:pos="1385"/>
              </w:tabs>
              <w:ind w:firstLine="0"/>
              <w:textAlignment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0A37CE6E" w14:textId="77777777" w:rsidR="004B21FD" w:rsidRDefault="00B8185A" w:rsidP="008D683D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перечисления</w:t>
            </w:r>
          </w:p>
        </w:tc>
        <w:tc>
          <w:tcPr>
            <w:tcW w:w="1423" w:type="dxa"/>
          </w:tcPr>
          <w:p w14:paraId="19F6F9FA" w14:textId="77777777" w:rsidR="004B21FD" w:rsidRDefault="00B8185A" w:rsidP="008D683D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30" w:type="dxa"/>
          </w:tcPr>
          <w:p w14:paraId="32E09F26" w14:textId="77777777" w:rsidR="004B21FD" w:rsidRPr="00C706CF" w:rsidRDefault="004B21FD" w:rsidP="00C706CF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6F3E7C4" w14:textId="77777777" w:rsidR="00A241C5" w:rsidRPr="00E410EC" w:rsidRDefault="00A241C5" w:rsidP="00A241C5">
      <w:pPr>
        <w:rPr>
          <w:rFonts w:ascii="Arial" w:hAnsi="Arial" w:cs="Arial"/>
          <w:sz w:val="24"/>
          <w:szCs w:val="24"/>
        </w:rPr>
      </w:pPr>
    </w:p>
    <w:sectPr w:rsidR="00A241C5" w:rsidRPr="00E410EC" w:rsidSect="00D616D5">
      <w:pgSz w:w="16838" w:h="11906" w:orient="landscape"/>
      <w:pgMar w:top="1701" w:right="851" w:bottom="567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0" w:author="Веретехина Марина Михайловна" w:date="2025-10-02T09:21:00Z" w:initials="ВММ">
    <w:p w14:paraId="3CA8C9A6" w14:textId="45C80186" w:rsidR="002329EB" w:rsidRPr="002329EB" w:rsidRDefault="002329EB">
      <w:pPr>
        <w:pStyle w:val="af3"/>
      </w:pPr>
      <w:r>
        <w:rPr>
          <w:rStyle w:val="af2"/>
        </w:rPr>
        <w:annotationRef/>
      </w:r>
      <w:r>
        <w:t>Прошу заполнить како</w:t>
      </w:r>
      <w:r w:rsidR="00E479FC">
        <w:t>е</w:t>
      </w:r>
      <w:r>
        <w:t xml:space="preserve"> системное имя атрибута в </w:t>
      </w:r>
      <w:r>
        <w:rPr>
          <w:lang w:val="en-US"/>
        </w:rPr>
        <w:t>Directum</w:t>
      </w:r>
      <w:r w:rsidRPr="002329EB">
        <w:t xml:space="preserve"> </w:t>
      </w:r>
      <w:r>
        <w:t xml:space="preserve">и какое значение будет передаваться </w:t>
      </w:r>
    </w:p>
  </w:comment>
  <w:comment w:id="24" w:author="Веретехина Марина Михайловна" w:date="2025-10-02T09:29:00Z" w:initials="ВММ">
    <w:p w14:paraId="79DDC965" w14:textId="581FA8B8" w:rsidR="002329EB" w:rsidRDefault="002329EB" w:rsidP="002329EB">
      <w:pPr>
        <w:autoSpaceDE w:val="0"/>
        <w:autoSpaceDN w:val="0"/>
        <w:rPr>
          <w:rFonts w:cs="Times New Roman"/>
        </w:rPr>
      </w:pPr>
      <w:r>
        <w:rPr>
          <w:rStyle w:val="af2"/>
        </w:rPr>
        <w:annotationRef/>
      </w:r>
      <w:r w:rsidR="00E479FC">
        <w:rPr>
          <w:rFonts w:ascii="Times New Roman CYR" w:hAnsi="Times New Roman CYR" w:cs="Times New Roman CYR"/>
          <w:sz w:val="24"/>
          <w:szCs w:val="24"/>
        </w:rPr>
        <w:t xml:space="preserve">Комментарий для </w:t>
      </w:r>
      <w:r>
        <w:rPr>
          <w:rFonts w:ascii="Times New Roman CYR" w:hAnsi="Times New Roman CYR" w:cs="Times New Roman CYR"/>
          <w:sz w:val="24"/>
          <w:szCs w:val="24"/>
        </w:rPr>
        <w:t>БТ</w:t>
      </w:r>
      <w:r w:rsidRPr="002329EB">
        <w:rPr>
          <w:rFonts w:ascii="Times New Roman CYR" w:hAnsi="Times New Roman CYR" w:cs="Times New Roman CYR"/>
          <w:sz w:val="24"/>
          <w:szCs w:val="24"/>
        </w:rPr>
        <w:t xml:space="preserve">: </w:t>
      </w:r>
      <w:r>
        <w:rPr>
          <w:rFonts w:ascii="Times New Roman CYR" w:hAnsi="Times New Roman CYR" w:cs="Times New Roman CYR"/>
          <w:sz w:val="24"/>
          <w:szCs w:val="24"/>
        </w:rPr>
        <w:t>поле "Рег.№ " в группбоксе "</w:t>
      </w:r>
      <w:r>
        <w:rPr>
          <w:rFonts w:ascii="Times New Roman CYR" w:hAnsi="Times New Roman CYR" w:cs="Times New Roman CYR"/>
          <w:sz w:val="24"/>
          <w:szCs w:val="24"/>
        </w:rPr>
        <w:t>Дата и номер" последние</w:t>
      </w:r>
      <w:r>
        <w:rPr>
          <w:rFonts w:ascii="Times New Roman CYR" w:hAnsi="Times New Roman CYR" w:cs="Times New Roman CYR"/>
          <w:sz w:val="24"/>
          <w:szCs w:val="24"/>
        </w:rPr>
        <w:t xml:space="preserve"> цифры после "-"</w:t>
      </w:r>
    </w:p>
    <w:p w14:paraId="06573043" w14:textId="59E340FF" w:rsidR="002329EB" w:rsidRDefault="002329EB">
      <w:pPr>
        <w:pStyle w:val="af3"/>
      </w:pPr>
    </w:p>
  </w:comment>
  <w:comment w:id="22" w:author="Сульдина Евгения" w:date="2025-09-29T19:26:00Z" w:initials="А">
    <w:p w14:paraId="22AD1D39" w14:textId="77777777" w:rsidR="002329EB" w:rsidRPr="002329EB" w:rsidRDefault="002329EB">
      <w:pPr>
        <w:pStyle w:val="af3"/>
      </w:pPr>
      <w:r>
        <w:rPr>
          <w:rStyle w:val="af2"/>
        </w:rPr>
        <w:annotationRef/>
      </w:r>
      <w:r>
        <w:t>Что планируется тут хранить? Непонятно какое поле от нас нужно передавать</w:t>
      </w:r>
    </w:p>
  </w:comment>
  <w:comment w:id="23" w:author="Веретехина Марина Михайловна" w:date="2025-10-02T09:27:00Z" w:initials="ВММ">
    <w:p w14:paraId="53C38E22" w14:textId="6999243F" w:rsidR="002329EB" w:rsidRPr="002329EB" w:rsidRDefault="002329EB">
      <w:pPr>
        <w:pStyle w:val="af3"/>
      </w:pPr>
      <w:r>
        <w:rPr>
          <w:rStyle w:val="af2"/>
        </w:rPr>
        <w:annotationRef/>
      </w:r>
      <w:r>
        <w:t xml:space="preserve">Номер задания на командировку, как нам пояснилми это послении цифры после </w:t>
      </w:r>
      <w:r w:rsidR="00E479FC">
        <w:t>«-» Рег.№</w:t>
      </w:r>
    </w:p>
  </w:comment>
  <w:comment w:id="25" w:author="Сульдина Евгения" w:date="2025-09-29T19:29:00Z" w:initials="А">
    <w:p w14:paraId="6646D92A" w14:textId="77777777" w:rsidR="002329EB" w:rsidRDefault="002329EB">
      <w:pPr>
        <w:pStyle w:val="af3"/>
      </w:pPr>
      <w:r>
        <w:rPr>
          <w:rStyle w:val="af2"/>
        </w:rPr>
        <w:annotationRef/>
      </w:r>
      <w:r>
        <w:t>Передавать будем состояния. Возможные значения:</w:t>
      </w:r>
    </w:p>
    <w:p w14:paraId="470608B5" w14:textId="77777777" w:rsidR="002329EB" w:rsidRDefault="002329EB">
      <w:pPr>
        <w:pStyle w:val="af3"/>
      </w:pPr>
      <w:r>
        <w:rPr>
          <w:noProof/>
        </w:rPr>
        <w:drawing>
          <wp:inline distT="0" distB="0" distL="0" distR="0" wp14:anchorId="24350BA7" wp14:editId="220CCBA7">
            <wp:extent cx="3314286" cy="1638095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E989" w14:textId="77777777" w:rsidR="002329EB" w:rsidRDefault="002329EB">
      <w:pPr>
        <w:pStyle w:val="af3"/>
      </w:pPr>
    </w:p>
  </w:comment>
  <w:comment w:id="26" w:author="Сульдина Евгения" w:date="2025-09-29T19:28:00Z" w:initials="А">
    <w:p w14:paraId="1874082F" w14:textId="77777777" w:rsidR="002329EB" w:rsidRDefault="002329EB">
      <w:pPr>
        <w:pStyle w:val="af3"/>
      </w:pPr>
      <w:r>
        <w:rPr>
          <w:rStyle w:val="af2"/>
        </w:rPr>
        <w:annotationRef/>
      </w:r>
      <w:r>
        <w:t xml:space="preserve">Обмен сейчас с внешниеми ИС осуществляем по техническому коду формы (пример настроек по документам БУ и НУ можно посмотреть), предлагаю тут так же придерживаться единого подхода </w:t>
      </w:r>
    </w:p>
  </w:comment>
  <w:comment w:id="27" w:author="Веретехина Марина Михайловна" w:date="2025-10-02T10:19:00Z" w:initials="ВММ">
    <w:p w14:paraId="33106F49" w14:textId="43AFA20B" w:rsidR="00E479FC" w:rsidRDefault="00E479FC">
      <w:pPr>
        <w:pStyle w:val="af3"/>
      </w:pPr>
      <w:r>
        <w:rPr>
          <w:rStyle w:val="af2"/>
        </w:rPr>
        <w:annotationRef/>
      </w:r>
      <w:r>
        <w:t xml:space="preserve">Подскажите, пожалуйста, где можно посмотреть коды форм </w:t>
      </w:r>
    </w:p>
  </w:comment>
  <w:comment w:id="32" w:author="Сульдина Евгения" w:date="2025-09-29T19:26:00Z" w:initials="А">
    <w:p w14:paraId="366ABDA1" w14:textId="77777777" w:rsidR="002329EB" w:rsidRDefault="002329EB">
      <w:pPr>
        <w:pStyle w:val="af3"/>
      </w:pPr>
      <w:r>
        <w:rPr>
          <w:rStyle w:val="af2"/>
        </w:rPr>
        <w:annotationRef/>
      </w:r>
      <w:r>
        <w:t xml:space="preserve">Передавать будем в виде ссылки для возможности открытия из Глобала документ в </w:t>
      </w:r>
      <w:r>
        <w:rPr>
          <w:lang w:val="en-US"/>
        </w:rPr>
        <w:t>RX</w:t>
      </w:r>
      <w:r>
        <w:t>?</w:t>
      </w:r>
    </w:p>
    <w:p w14:paraId="37F99910" w14:textId="77777777" w:rsidR="002329EB" w:rsidRDefault="002329EB">
      <w:pPr>
        <w:pStyle w:val="af3"/>
      </w:pPr>
    </w:p>
    <w:p w14:paraId="7D71D0E7" w14:textId="77777777" w:rsidR="002329EB" w:rsidRDefault="002329EB">
      <w:pPr>
        <w:pStyle w:val="af3"/>
      </w:pPr>
      <w:r>
        <w:t>Так же, тут важно обратить внимание что документов-оснований может быть несколько</w:t>
      </w:r>
    </w:p>
    <w:p w14:paraId="126822CF" w14:textId="77777777" w:rsidR="002329EB" w:rsidRDefault="002329EB">
      <w:pPr>
        <w:pStyle w:val="af3"/>
      </w:pPr>
    </w:p>
    <w:p w14:paraId="400C2076" w14:textId="77777777" w:rsidR="002329EB" w:rsidRPr="00DC1673" w:rsidRDefault="002329EB">
      <w:pPr>
        <w:pStyle w:val="af3"/>
      </w:pPr>
      <w:r>
        <w:t>А еще может быть установлен признак «без основания» тогда документа основания не будет</w:t>
      </w:r>
    </w:p>
  </w:comment>
  <w:comment w:id="33" w:author="Сульдина Евгения" w:date="2025-09-29T19:31:00Z" w:initials="А">
    <w:p w14:paraId="2C4630BA" w14:textId="77777777" w:rsidR="002329EB" w:rsidRDefault="002329EB">
      <w:pPr>
        <w:pStyle w:val="af3"/>
      </w:pPr>
      <w:r>
        <w:rPr>
          <w:rStyle w:val="af2"/>
        </w:rPr>
        <w:annotationRef/>
      </w:r>
      <w:r>
        <w:t>Аналогично, предлагаю технический код передавать</w:t>
      </w:r>
    </w:p>
  </w:comment>
  <w:comment w:id="35" w:author="Сульдина Евгения" w:date="2025-09-29T19:31:00Z" w:initials="А">
    <w:p w14:paraId="1BC80B97" w14:textId="77777777" w:rsidR="002329EB" w:rsidRDefault="002329EB">
      <w:pPr>
        <w:pStyle w:val="af3"/>
      </w:pPr>
      <w:r>
        <w:rPr>
          <w:rStyle w:val="af2"/>
        </w:rPr>
        <w:annotationRef/>
      </w:r>
      <w:r>
        <w:t>Будем передавать 4хзначный код СП</w:t>
      </w:r>
    </w:p>
  </w:comment>
  <w:comment w:id="42" w:author="Веретехина Марина Михайловна" w:date="2025-10-02T10:34:00Z" w:initials="ВММ">
    <w:p w14:paraId="2D3ACDF6" w14:textId="04B70785" w:rsidR="001E39A6" w:rsidRDefault="001E39A6" w:rsidP="001E39A6">
      <w:pPr>
        <w:pStyle w:val="af3"/>
        <w:ind w:firstLine="0"/>
      </w:pPr>
      <w:r>
        <w:rPr>
          <w:rStyle w:val="af2"/>
        </w:rPr>
        <w:annotationRef/>
      </w:r>
      <w:r>
        <w:t>Можете заполнить ссылку на Служебное задание</w:t>
      </w:r>
    </w:p>
  </w:comment>
  <w:comment w:id="53" w:author="Сульдина Евгения" w:date="2025-09-29T19:32:00Z" w:initials="А">
    <w:p w14:paraId="64716649" w14:textId="77777777" w:rsidR="00DC1673" w:rsidRDefault="00DC1673" w:rsidP="00DC1673">
      <w:pPr>
        <w:pStyle w:val="af3"/>
        <w:ind w:firstLine="0"/>
      </w:pPr>
      <w:r>
        <w:rPr>
          <w:rStyle w:val="af2"/>
        </w:rPr>
        <w:annotationRef/>
      </w:r>
      <w:r>
        <w:t>В этом поле не всегда указывается ссылочный реквизит и будет код. Чаще заполняется текстом, тут может быть указание месторождения, СП в которое едут, иногда через запятую перечисляют несколько мест</w:t>
      </w:r>
    </w:p>
  </w:comment>
  <w:comment w:id="54" w:author="Веретехина Марина Михайловна" w:date="2025-10-02T09:38:00Z" w:initials="ВММ">
    <w:p w14:paraId="077522A7" w14:textId="5B5D11E4" w:rsidR="00B0113A" w:rsidRPr="00B0113A" w:rsidRDefault="00B0113A">
      <w:pPr>
        <w:pStyle w:val="af3"/>
      </w:pPr>
      <w:r>
        <w:rPr>
          <w:rStyle w:val="af2"/>
        </w:rPr>
        <w:annotationRef/>
      </w:r>
      <w:r w:rsidR="002B7517">
        <w:t xml:space="preserve">Изменили атрибут </w:t>
      </w:r>
      <w:r w:rsidR="002B7517">
        <w:rPr>
          <w:rFonts w:ascii="Arial" w:hAnsi="Arial" w:cs="Arial"/>
          <w:lang w:val="en-US"/>
        </w:rPr>
        <w:t>s</w:t>
      </w:r>
      <w:r w:rsidR="002B7517" w:rsidRPr="00D1287E">
        <w:rPr>
          <w:rFonts w:ascii="Arial" w:hAnsi="Arial" w:cs="Arial"/>
        </w:rPr>
        <w:t>Destination</w:t>
      </w:r>
    </w:p>
  </w:comment>
  <w:comment w:id="73" w:author="Сульдина Евгения" w:date="2025-09-29T19:34:00Z" w:initials="А">
    <w:p w14:paraId="6D6DF4D4" w14:textId="77777777" w:rsidR="00DC1673" w:rsidRDefault="00DC1673">
      <w:pPr>
        <w:pStyle w:val="af3"/>
      </w:pPr>
      <w:r>
        <w:rPr>
          <w:rStyle w:val="af2"/>
        </w:rPr>
        <w:annotationRef/>
      </w:r>
      <w:r>
        <w:t>Это наименование чего? позиции аванса? Суточные. Проживание или перелет? Или что-то другое?</w:t>
      </w:r>
    </w:p>
  </w:comment>
  <w:comment w:id="72" w:author="Веретехина Марина Михайловна" w:date="2025-10-02T09:40:00Z" w:initials="ВММ">
    <w:p w14:paraId="62C9F265" w14:textId="549042B0" w:rsidR="00B0113A" w:rsidRDefault="00B0113A">
      <w:pPr>
        <w:pStyle w:val="af3"/>
      </w:pPr>
      <w:r>
        <w:rPr>
          <w:rStyle w:val="af2"/>
        </w:rPr>
        <w:annotationRef/>
      </w:r>
      <w:r>
        <w:t xml:space="preserve">Удалим атрибут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A8C9A6" w15:done="0"/>
  <w15:commentEx w15:paraId="06573043" w15:done="0"/>
  <w15:commentEx w15:paraId="22AD1D39" w15:done="0"/>
  <w15:commentEx w15:paraId="53C38E22" w15:paraIdParent="22AD1D39" w15:done="0"/>
  <w15:commentEx w15:paraId="4D88E989" w15:done="0"/>
  <w15:commentEx w15:paraId="1874082F" w15:done="0"/>
  <w15:commentEx w15:paraId="33106F49" w15:paraIdParent="1874082F" w15:done="0"/>
  <w15:commentEx w15:paraId="400C2076" w15:done="0"/>
  <w15:commentEx w15:paraId="2C4630BA" w15:done="0"/>
  <w15:commentEx w15:paraId="1BC80B97" w15:done="0"/>
  <w15:commentEx w15:paraId="2D3ACDF6" w15:done="0"/>
  <w15:commentEx w15:paraId="64716649" w15:done="0"/>
  <w15:commentEx w15:paraId="077522A7" w15:paraIdParent="64716649" w15:done="0"/>
  <w15:commentEx w15:paraId="6D6DF4D4" w15:done="0"/>
  <w15:commentEx w15:paraId="62C9F265" w15:paraIdParent="6D6DF4D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B6313" w14:textId="77777777" w:rsidR="001743C7" w:rsidRDefault="001743C7" w:rsidP="003C5155">
      <w:r>
        <w:separator/>
      </w:r>
    </w:p>
  </w:endnote>
  <w:endnote w:type="continuationSeparator" w:id="0">
    <w:p w14:paraId="1CE8F84A" w14:textId="77777777" w:rsidR="001743C7" w:rsidRDefault="001743C7" w:rsidP="003C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CB47A" w14:textId="77777777" w:rsidR="001743C7" w:rsidRDefault="001743C7" w:rsidP="003C5155">
      <w:r>
        <w:separator/>
      </w:r>
    </w:p>
  </w:footnote>
  <w:footnote w:type="continuationSeparator" w:id="0">
    <w:p w14:paraId="1DC9ED4B" w14:textId="77777777" w:rsidR="001743C7" w:rsidRDefault="001743C7" w:rsidP="003C51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652AE" w14:textId="77777777" w:rsidR="00300E90" w:rsidRPr="00300E90" w:rsidRDefault="00300E90" w:rsidP="00525D2B">
    <w:pPr>
      <w:shd w:val="clear" w:color="auto" w:fill="FFFFFF"/>
      <w:ind w:firstLine="0"/>
      <w:contextualSpacing/>
      <w:jc w:val="right"/>
      <w:rPr>
        <w:rFonts w:ascii="Arial" w:hAnsi="Arial" w:cs="Arial"/>
        <w:color w:val="000000"/>
        <w:sz w:val="20"/>
        <w:szCs w:val="20"/>
      </w:rPr>
    </w:pPr>
    <w:r w:rsidRPr="00300E90">
      <w:rPr>
        <w:rFonts w:ascii="Arial" w:hAnsi="Arial" w:cs="Arial"/>
        <w:color w:val="000000"/>
        <w:sz w:val="20"/>
        <w:szCs w:val="20"/>
      </w:rPr>
      <w:t xml:space="preserve">ТТ Информационного обмена между системами </w:t>
    </w:r>
    <w:r w:rsidRPr="00300E90">
      <w:rPr>
        <w:rFonts w:ascii="Arial" w:hAnsi="Arial" w:cs="Arial"/>
        <w:color w:val="000000"/>
        <w:sz w:val="20"/>
        <w:szCs w:val="20"/>
        <w:lang w:val="en-US"/>
      </w:rPr>
      <w:t>DirectumRX</w:t>
    </w:r>
    <w:r w:rsidRPr="00300E90">
      <w:rPr>
        <w:rFonts w:ascii="Arial" w:hAnsi="Arial" w:cs="Arial"/>
        <w:color w:val="000000"/>
        <w:sz w:val="20"/>
        <w:szCs w:val="20"/>
      </w:rPr>
      <w:t xml:space="preserve"> и </w:t>
    </w:r>
    <w:r w:rsidRPr="00300E90">
      <w:rPr>
        <w:rFonts w:ascii="Arial" w:hAnsi="Arial" w:cs="Arial"/>
        <w:color w:val="000000"/>
        <w:sz w:val="20"/>
        <w:szCs w:val="20"/>
        <w:lang w:val="en-US"/>
      </w:rPr>
      <w:t>Global</w:t>
    </w:r>
    <w:r w:rsidRPr="00300E90">
      <w:rPr>
        <w:rFonts w:ascii="Arial" w:hAnsi="Arial" w:cs="Arial"/>
        <w:color w:val="000000"/>
        <w:sz w:val="20"/>
        <w:szCs w:val="20"/>
      </w:rPr>
      <w:t xml:space="preserve"> в части управления </w:t>
    </w:r>
    <w:r w:rsidR="00A612C3">
      <w:rPr>
        <w:rFonts w:ascii="Arial" w:hAnsi="Arial" w:cs="Arial"/>
        <w:color w:val="000000"/>
        <w:sz w:val="20"/>
        <w:szCs w:val="20"/>
      </w:rPr>
      <w:t>командировками</w:t>
    </w:r>
    <w:r w:rsidRPr="00300E90">
      <w:rPr>
        <w:rFonts w:ascii="Arial" w:hAnsi="Arial" w:cs="Arial"/>
        <w:color w:val="000000"/>
        <w:sz w:val="20"/>
        <w:szCs w:val="20"/>
      </w:rPr>
      <w:t xml:space="preserve"> ПАО «Сургутнефтегаз»</w:t>
    </w:r>
  </w:p>
  <w:p w14:paraId="3DEECA9B" w14:textId="77777777" w:rsidR="003F7201" w:rsidRPr="00300E90" w:rsidRDefault="003F7201" w:rsidP="00300E9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3D48B" w14:textId="77777777" w:rsidR="003F7201" w:rsidRPr="003C5155" w:rsidRDefault="003F7201" w:rsidP="003C5155">
    <w:pPr>
      <w:pStyle w:val="a5"/>
      <w:jc w:val="right"/>
      <w:rPr>
        <w:rFonts w:ascii="Arial" w:hAnsi="Arial" w:cs="Arial"/>
        <w:sz w:val="26"/>
        <w:szCs w:val="2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98EB2" w14:textId="77777777" w:rsidR="00A612C3" w:rsidRPr="00300E90" w:rsidRDefault="00A612C3" w:rsidP="00A612C3">
    <w:pPr>
      <w:shd w:val="clear" w:color="auto" w:fill="FFFFFF"/>
      <w:ind w:firstLine="0"/>
      <w:contextualSpacing/>
      <w:jc w:val="right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 xml:space="preserve">ТТ </w:t>
    </w:r>
    <w:r w:rsidRPr="00300E90">
      <w:rPr>
        <w:rFonts w:ascii="Arial" w:hAnsi="Arial" w:cs="Arial"/>
        <w:color w:val="000000"/>
        <w:sz w:val="20"/>
        <w:szCs w:val="20"/>
      </w:rPr>
      <w:t xml:space="preserve">Информационного обмена между системами </w:t>
    </w:r>
    <w:r w:rsidRPr="00300E90">
      <w:rPr>
        <w:rFonts w:ascii="Arial" w:hAnsi="Arial" w:cs="Arial"/>
        <w:color w:val="000000"/>
        <w:sz w:val="20"/>
        <w:szCs w:val="20"/>
        <w:lang w:val="en-US"/>
      </w:rPr>
      <w:t>DirectumRX</w:t>
    </w:r>
    <w:r w:rsidRPr="00300E90">
      <w:rPr>
        <w:rFonts w:ascii="Arial" w:hAnsi="Arial" w:cs="Arial"/>
        <w:color w:val="000000"/>
        <w:sz w:val="20"/>
        <w:szCs w:val="20"/>
      </w:rPr>
      <w:t xml:space="preserve"> и </w:t>
    </w:r>
    <w:r w:rsidRPr="00300E90">
      <w:rPr>
        <w:rFonts w:ascii="Arial" w:hAnsi="Arial" w:cs="Arial"/>
        <w:color w:val="000000"/>
        <w:sz w:val="20"/>
        <w:szCs w:val="20"/>
        <w:lang w:val="en-US"/>
      </w:rPr>
      <w:t>Global</w:t>
    </w:r>
    <w:r w:rsidRPr="00300E90">
      <w:rPr>
        <w:rFonts w:ascii="Arial" w:hAnsi="Arial" w:cs="Arial"/>
        <w:color w:val="000000"/>
        <w:sz w:val="20"/>
        <w:szCs w:val="20"/>
      </w:rPr>
      <w:t xml:space="preserve"> в части управления </w:t>
    </w:r>
    <w:r>
      <w:rPr>
        <w:rFonts w:ascii="Arial" w:hAnsi="Arial" w:cs="Arial"/>
        <w:color w:val="000000"/>
        <w:sz w:val="20"/>
        <w:szCs w:val="20"/>
      </w:rPr>
      <w:t>командировками</w:t>
    </w:r>
    <w:r w:rsidRPr="00300E90">
      <w:rPr>
        <w:rFonts w:ascii="Arial" w:hAnsi="Arial" w:cs="Arial"/>
        <w:color w:val="000000"/>
        <w:sz w:val="20"/>
        <w:szCs w:val="20"/>
      </w:rPr>
      <w:t xml:space="preserve"> ПАО «Сургутнефтегаз»</w:t>
    </w:r>
  </w:p>
  <w:p w14:paraId="09E40E7F" w14:textId="77777777" w:rsidR="00CB392C" w:rsidRPr="00485CD3" w:rsidRDefault="00CB392C" w:rsidP="0091259D">
    <w:pPr>
      <w:pStyle w:val="a5"/>
      <w:jc w:val="both"/>
      <w:rPr>
        <w:rFonts w:ascii="Arial" w:hAnsi="Arial" w:cs="Arial"/>
        <w:sz w:val="20"/>
        <w:szCs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9D19B" w14:textId="77777777" w:rsidR="00300E90" w:rsidRPr="00300E90" w:rsidRDefault="00300E90" w:rsidP="00525D2B">
    <w:pPr>
      <w:shd w:val="clear" w:color="auto" w:fill="FFFFFF"/>
      <w:ind w:firstLine="0"/>
      <w:contextualSpacing/>
      <w:jc w:val="right"/>
      <w:rPr>
        <w:rFonts w:ascii="Arial" w:hAnsi="Arial" w:cs="Arial"/>
        <w:color w:val="000000"/>
        <w:sz w:val="20"/>
        <w:szCs w:val="20"/>
      </w:rPr>
    </w:pPr>
    <w:r w:rsidRPr="00300E90">
      <w:rPr>
        <w:rFonts w:ascii="Arial" w:hAnsi="Arial" w:cs="Arial"/>
        <w:color w:val="000000"/>
        <w:sz w:val="20"/>
        <w:szCs w:val="20"/>
      </w:rPr>
      <w:t xml:space="preserve">ТТ Информационного обмена между системами </w:t>
    </w:r>
    <w:r w:rsidRPr="00300E90">
      <w:rPr>
        <w:rFonts w:ascii="Arial" w:hAnsi="Arial" w:cs="Arial"/>
        <w:color w:val="000000"/>
        <w:sz w:val="20"/>
        <w:szCs w:val="20"/>
        <w:lang w:val="en-US"/>
      </w:rPr>
      <w:t>DirectumRX</w:t>
    </w:r>
    <w:r w:rsidRPr="00300E90">
      <w:rPr>
        <w:rFonts w:ascii="Arial" w:hAnsi="Arial" w:cs="Arial"/>
        <w:color w:val="000000"/>
        <w:sz w:val="20"/>
        <w:szCs w:val="20"/>
      </w:rPr>
      <w:t xml:space="preserve"> и </w:t>
    </w:r>
    <w:r w:rsidRPr="00300E90">
      <w:rPr>
        <w:rFonts w:ascii="Arial" w:hAnsi="Arial" w:cs="Arial"/>
        <w:color w:val="000000"/>
        <w:sz w:val="20"/>
        <w:szCs w:val="20"/>
        <w:lang w:val="en-US"/>
      </w:rPr>
      <w:t>Global</w:t>
    </w:r>
    <w:r w:rsidRPr="00300E90">
      <w:rPr>
        <w:rFonts w:ascii="Arial" w:hAnsi="Arial" w:cs="Arial"/>
        <w:color w:val="000000"/>
        <w:sz w:val="20"/>
        <w:szCs w:val="20"/>
      </w:rPr>
      <w:t xml:space="preserve"> в части управления </w:t>
    </w:r>
    <w:r w:rsidR="00A612C3">
      <w:rPr>
        <w:rFonts w:ascii="Arial" w:hAnsi="Arial" w:cs="Arial"/>
        <w:color w:val="000000"/>
        <w:sz w:val="20"/>
        <w:szCs w:val="20"/>
      </w:rPr>
      <w:t>командировками</w:t>
    </w:r>
    <w:r w:rsidRPr="00300E90">
      <w:rPr>
        <w:rFonts w:ascii="Arial" w:hAnsi="Arial" w:cs="Arial"/>
        <w:color w:val="000000"/>
        <w:sz w:val="20"/>
        <w:szCs w:val="20"/>
      </w:rPr>
      <w:t xml:space="preserve"> ПАО «Сургутнефтегаз»</w:t>
    </w:r>
  </w:p>
  <w:p w14:paraId="5F7AFC33" w14:textId="77777777" w:rsidR="003F7201" w:rsidRPr="00300E90" w:rsidRDefault="003F7201" w:rsidP="00300E9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9741F0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4410C"/>
    <w:multiLevelType w:val="hybridMultilevel"/>
    <w:tmpl w:val="3B0489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58A2340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777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3" w15:restartNumberingAfterBreak="0">
    <w:nsid w:val="0A552162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0C1F29E6"/>
    <w:multiLevelType w:val="hybridMultilevel"/>
    <w:tmpl w:val="53AC4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665C9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14EA7C19"/>
    <w:multiLevelType w:val="hybridMultilevel"/>
    <w:tmpl w:val="4D3E9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436C6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8" w15:restartNumberingAfterBreak="0">
    <w:nsid w:val="1AB00D2E"/>
    <w:multiLevelType w:val="hybridMultilevel"/>
    <w:tmpl w:val="8C4A7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D0E1F"/>
    <w:multiLevelType w:val="hybridMultilevel"/>
    <w:tmpl w:val="F1781E2A"/>
    <w:lvl w:ilvl="0" w:tplc="71C2AD98">
      <w:start w:val="1"/>
      <w:numFmt w:val="decimal"/>
      <w:pStyle w:val="a0"/>
      <w:lvlText w:val="%1."/>
      <w:lvlJc w:val="left"/>
      <w:pPr>
        <w:ind w:left="663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0" w15:restartNumberingAfterBreak="0">
    <w:nsid w:val="1F1057AA"/>
    <w:multiLevelType w:val="hybridMultilevel"/>
    <w:tmpl w:val="A8E6F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86286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23523464"/>
    <w:multiLevelType w:val="hybridMultilevel"/>
    <w:tmpl w:val="1B3C1B26"/>
    <w:lvl w:ilvl="0" w:tplc="AE4662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7547673"/>
    <w:multiLevelType w:val="multilevel"/>
    <w:tmpl w:val="2C367BDA"/>
    <w:lvl w:ilvl="0">
      <w:start w:val="1"/>
      <w:numFmt w:val="decimal"/>
      <w:suff w:val="space"/>
      <w:lvlText w:val="%1."/>
      <w:lvlJc w:val="left"/>
      <w:pPr>
        <w:ind w:left="1210" w:hanging="106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30EB58D7"/>
    <w:multiLevelType w:val="hybridMultilevel"/>
    <w:tmpl w:val="A4723B8C"/>
    <w:lvl w:ilvl="0" w:tplc="747C440A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84F6593"/>
    <w:multiLevelType w:val="hybridMultilevel"/>
    <w:tmpl w:val="12E2D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7011A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636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17" w15:restartNumberingAfterBreak="0">
    <w:nsid w:val="3FA601AE"/>
    <w:multiLevelType w:val="hybridMultilevel"/>
    <w:tmpl w:val="18C6A3FC"/>
    <w:lvl w:ilvl="0" w:tplc="91D644CE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19D0A6F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2" w:tplc="416673A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9591F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210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719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71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7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7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3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3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9" w:hanging="2160"/>
      </w:pPr>
      <w:rPr>
        <w:rFonts w:hint="default"/>
      </w:rPr>
    </w:lvl>
  </w:abstractNum>
  <w:abstractNum w:abstractNumId="19" w15:restartNumberingAfterBreak="0">
    <w:nsid w:val="4CA64F80"/>
    <w:multiLevelType w:val="multilevel"/>
    <w:tmpl w:val="0A107CB0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0" w15:restartNumberingAfterBreak="0">
    <w:nsid w:val="50D53CBD"/>
    <w:multiLevelType w:val="multilevel"/>
    <w:tmpl w:val="0A107CB0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1" w15:restartNumberingAfterBreak="0">
    <w:nsid w:val="547D7AC8"/>
    <w:multiLevelType w:val="multilevel"/>
    <w:tmpl w:val="67EC262E"/>
    <w:lvl w:ilvl="0">
      <w:start w:val="1"/>
      <w:numFmt w:val="decimal"/>
      <w:suff w:val="space"/>
      <w:lvlText w:val="%1."/>
      <w:lvlJc w:val="left"/>
      <w:pPr>
        <w:ind w:left="641" w:hanging="35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22" w15:restartNumberingAfterBreak="0">
    <w:nsid w:val="57CC7F2C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23" w15:restartNumberingAfterBreak="0">
    <w:nsid w:val="5F063110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4" w15:restartNumberingAfterBreak="0">
    <w:nsid w:val="6060102C"/>
    <w:multiLevelType w:val="multilevel"/>
    <w:tmpl w:val="0A107CB0"/>
    <w:lvl w:ilvl="0">
      <w:start w:val="1"/>
      <w:numFmt w:val="decimal"/>
      <w:suff w:val="space"/>
      <w:lvlText w:val="%1."/>
      <w:lvlJc w:val="left"/>
      <w:pPr>
        <w:ind w:left="1068" w:hanging="1068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5" w15:restartNumberingAfterBreak="0">
    <w:nsid w:val="617B6431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6" w15:restartNumberingAfterBreak="0">
    <w:nsid w:val="61C2111C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7" w15:restartNumberingAfterBreak="0">
    <w:nsid w:val="667028F7"/>
    <w:multiLevelType w:val="hybridMultilevel"/>
    <w:tmpl w:val="7B18E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C5B89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636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29" w15:restartNumberingAfterBreak="0">
    <w:nsid w:val="6ACD78A6"/>
    <w:multiLevelType w:val="hybridMultilevel"/>
    <w:tmpl w:val="333E4A70"/>
    <w:lvl w:ilvl="0" w:tplc="E18417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C182FD5"/>
    <w:multiLevelType w:val="multilevel"/>
    <w:tmpl w:val="011864E8"/>
    <w:lvl w:ilvl="0">
      <w:start w:val="1"/>
      <w:numFmt w:val="decimal"/>
      <w:lvlText w:val="%1."/>
      <w:lvlJc w:val="left"/>
      <w:pPr>
        <w:ind w:left="1636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1" w15:restartNumberingAfterBreak="0">
    <w:nsid w:val="6E2B3F4F"/>
    <w:multiLevelType w:val="multilevel"/>
    <w:tmpl w:val="67EC262E"/>
    <w:lvl w:ilvl="0">
      <w:start w:val="1"/>
      <w:numFmt w:val="decimal"/>
      <w:suff w:val="space"/>
      <w:lvlText w:val="%1."/>
      <w:lvlJc w:val="left"/>
      <w:pPr>
        <w:ind w:left="499" w:hanging="35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32" w15:restartNumberingAfterBreak="0">
    <w:nsid w:val="76846FD5"/>
    <w:multiLevelType w:val="multilevel"/>
    <w:tmpl w:val="DD5A7758"/>
    <w:lvl w:ilvl="0">
      <w:start w:val="1"/>
      <w:numFmt w:val="decimal"/>
      <w:suff w:val="space"/>
      <w:lvlText w:val="%1."/>
      <w:lvlJc w:val="left"/>
      <w:pPr>
        <w:ind w:left="1351" w:hanging="1068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3" w15:restartNumberingAfterBreak="0">
    <w:nsid w:val="769D4396"/>
    <w:multiLevelType w:val="hybridMultilevel"/>
    <w:tmpl w:val="8CEEECD2"/>
    <w:lvl w:ilvl="0" w:tplc="CE481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7607DBC"/>
    <w:multiLevelType w:val="multilevel"/>
    <w:tmpl w:val="67EC262E"/>
    <w:lvl w:ilvl="0">
      <w:start w:val="1"/>
      <w:numFmt w:val="decimal"/>
      <w:suff w:val="space"/>
      <w:lvlText w:val="%1."/>
      <w:lvlJc w:val="left"/>
      <w:pPr>
        <w:ind w:left="641" w:hanging="35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35" w15:restartNumberingAfterBreak="0">
    <w:nsid w:val="7ED574D4"/>
    <w:multiLevelType w:val="multilevel"/>
    <w:tmpl w:val="BAAA7F00"/>
    <w:lvl w:ilvl="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suff w:val="space"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suff w:val="space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29"/>
  </w:num>
  <w:num w:numId="4">
    <w:abstractNumId w:val="35"/>
  </w:num>
  <w:num w:numId="5">
    <w:abstractNumId w:val="20"/>
  </w:num>
  <w:num w:numId="6">
    <w:abstractNumId w:val="17"/>
  </w:num>
  <w:num w:numId="7">
    <w:abstractNumId w:val="24"/>
  </w:num>
  <w:num w:numId="8">
    <w:abstractNumId w:val="19"/>
  </w:num>
  <w:num w:numId="9">
    <w:abstractNumId w:val="13"/>
  </w:num>
  <w:num w:numId="10">
    <w:abstractNumId w:val="33"/>
  </w:num>
  <w:num w:numId="11">
    <w:abstractNumId w:val="6"/>
  </w:num>
  <w:num w:numId="12">
    <w:abstractNumId w:val="27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9"/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31"/>
  </w:num>
  <w:num w:numId="20">
    <w:abstractNumId w:val="8"/>
  </w:num>
  <w:num w:numId="21">
    <w:abstractNumId w:val="10"/>
  </w:num>
  <w:num w:numId="22">
    <w:abstractNumId w:val="9"/>
  </w:num>
  <w:num w:numId="23">
    <w:abstractNumId w:val="21"/>
  </w:num>
  <w:num w:numId="24">
    <w:abstractNumId w:val="34"/>
  </w:num>
  <w:num w:numId="25">
    <w:abstractNumId w:val="14"/>
  </w:num>
  <w:num w:numId="26">
    <w:abstractNumId w:val="30"/>
  </w:num>
  <w:num w:numId="27">
    <w:abstractNumId w:val="0"/>
  </w:num>
  <w:num w:numId="28">
    <w:abstractNumId w:val="15"/>
  </w:num>
  <w:num w:numId="29">
    <w:abstractNumId w:val="16"/>
  </w:num>
  <w:num w:numId="30">
    <w:abstractNumId w:val="26"/>
  </w:num>
  <w:num w:numId="31">
    <w:abstractNumId w:val="25"/>
  </w:num>
  <w:num w:numId="32">
    <w:abstractNumId w:val="5"/>
  </w:num>
  <w:num w:numId="33">
    <w:abstractNumId w:val="32"/>
  </w:num>
  <w:num w:numId="34">
    <w:abstractNumId w:val="11"/>
  </w:num>
  <w:num w:numId="35">
    <w:abstractNumId w:val="7"/>
  </w:num>
  <w:num w:numId="36">
    <w:abstractNumId w:val="23"/>
  </w:num>
  <w:num w:numId="37">
    <w:abstractNumId w:val="3"/>
  </w:num>
  <w:num w:numId="38">
    <w:abstractNumId w:val="18"/>
  </w:num>
  <w:num w:numId="39">
    <w:abstractNumId w:val="22"/>
  </w:num>
  <w:num w:numId="40">
    <w:abstractNumId w:val="2"/>
  </w:num>
  <w:num w:numId="41">
    <w:abstractNumId w:val="2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еретехина Марина Михайловна">
    <w15:presenceInfo w15:providerId="None" w15:userId="Веретехина Марина Михайловна"/>
  </w15:person>
  <w15:person w15:author="Сульдина Евгения">
    <w15:presenceInfo w15:providerId="None" w15:userId="Сульдина Евгения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69"/>
    <w:rsid w:val="00001A20"/>
    <w:rsid w:val="00002618"/>
    <w:rsid w:val="00002D8D"/>
    <w:rsid w:val="0000400A"/>
    <w:rsid w:val="0000690F"/>
    <w:rsid w:val="00006E32"/>
    <w:rsid w:val="00006F38"/>
    <w:rsid w:val="00011F3F"/>
    <w:rsid w:val="00013531"/>
    <w:rsid w:val="0001489B"/>
    <w:rsid w:val="00015AC9"/>
    <w:rsid w:val="00015CAF"/>
    <w:rsid w:val="0001635B"/>
    <w:rsid w:val="00017CC4"/>
    <w:rsid w:val="00017D14"/>
    <w:rsid w:val="00022012"/>
    <w:rsid w:val="0002468B"/>
    <w:rsid w:val="00024AEE"/>
    <w:rsid w:val="000250CF"/>
    <w:rsid w:val="00027016"/>
    <w:rsid w:val="0002746B"/>
    <w:rsid w:val="000305E5"/>
    <w:rsid w:val="000318F7"/>
    <w:rsid w:val="000324B5"/>
    <w:rsid w:val="00034925"/>
    <w:rsid w:val="00036360"/>
    <w:rsid w:val="00036DE9"/>
    <w:rsid w:val="00040FA6"/>
    <w:rsid w:val="00041DBE"/>
    <w:rsid w:val="000440CA"/>
    <w:rsid w:val="000444FD"/>
    <w:rsid w:val="000449AB"/>
    <w:rsid w:val="000462DB"/>
    <w:rsid w:val="0004647A"/>
    <w:rsid w:val="00046EFB"/>
    <w:rsid w:val="00047597"/>
    <w:rsid w:val="000510FA"/>
    <w:rsid w:val="00052DE4"/>
    <w:rsid w:val="00053345"/>
    <w:rsid w:val="0005479B"/>
    <w:rsid w:val="0005562D"/>
    <w:rsid w:val="00055FE7"/>
    <w:rsid w:val="00056661"/>
    <w:rsid w:val="0005756B"/>
    <w:rsid w:val="00057BB6"/>
    <w:rsid w:val="000621C7"/>
    <w:rsid w:val="000625E6"/>
    <w:rsid w:val="00067335"/>
    <w:rsid w:val="0006778D"/>
    <w:rsid w:val="00071141"/>
    <w:rsid w:val="00071DD9"/>
    <w:rsid w:val="000720F3"/>
    <w:rsid w:val="00072C7F"/>
    <w:rsid w:val="00080906"/>
    <w:rsid w:val="00080C61"/>
    <w:rsid w:val="00081CB8"/>
    <w:rsid w:val="00082D6D"/>
    <w:rsid w:val="000845F5"/>
    <w:rsid w:val="00086BB4"/>
    <w:rsid w:val="00087742"/>
    <w:rsid w:val="00087F57"/>
    <w:rsid w:val="0009095A"/>
    <w:rsid w:val="00091C8F"/>
    <w:rsid w:val="00092103"/>
    <w:rsid w:val="00095173"/>
    <w:rsid w:val="0009795C"/>
    <w:rsid w:val="00097AC2"/>
    <w:rsid w:val="000A0FF5"/>
    <w:rsid w:val="000A35EF"/>
    <w:rsid w:val="000B0E16"/>
    <w:rsid w:val="000B2283"/>
    <w:rsid w:val="000B2DAD"/>
    <w:rsid w:val="000B3ADE"/>
    <w:rsid w:val="000B5E66"/>
    <w:rsid w:val="000B6021"/>
    <w:rsid w:val="000B7E57"/>
    <w:rsid w:val="000C2780"/>
    <w:rsid w:val="000C47BE"/>
    <w:rsid w:val="000C7567"/>
    <w:rsid w:val="000D659F"/>
    <w:rsid w:val="000E0421"/>
    <w:rsid w:val="000E1EC1"/>
    <w:rsid w:val="000E336B"/>
    <w:rsid w:val="000E3A82"/>
    <w:rsid w:val="000E5D2B"/>
    <w:rsid w:val="000F4653"/>
    <w:rsid w:val="0010176B"/>
    <w:rsid w:val="00102559"/>
    <w:rsid w:val="001034BC"/>
    <w:rsid w:val="00103ED4"/>
    <w:rsid w:val="00104F94"/>
    <w:rsid w:val="0010518A"/>
    <w:rsid w:val="001077E3"/>
    <w:rsid w:val="00107C2F"/>
    <w:rsid w:val="0011266E"/>
    <w:rsid w:val="00122A79"/>
    <w:rsid w:val="00122EF8"/>
    <w:rsid w:val="001250EC"/>
    <w:rsid w:val="001272E4"/>
    <w:rsid w:val="00132AE7"/>
    <w:rsid w:val="00132FDA"/>
    <w:rsid w:val="0013335F"/>
    <w:rsid w:val="0013428B"/>
    <w:rsid w:val="00136247"/>
    <w:rsid w:val="0014130D"/>
    <w:rsid w:val="00141BBE"/>
    <w:rsid w:val="0014228A"/>
    <w:rsid w:val="00142442"/>
    <w:rsid w:val="001427B6"/>
    <w:rsid w:val="00142C19"/>
    <w:rsid w:val="00142F59"/>
    <w:rsid w:val="00147B66"/>
    <w:rsid w:val="00155400"/>
    <w:rsid w:val="001564D7"/>
    <w:rsid w:val="00156831"/>
    <w:rsid w:val="001604D8"/>
    <w:rsid w:val="001636EC"/>
    <w:rsid w:val="0016514E"/>
    <w:rsid w:val="00165902"/>
    <w:rsid w:val="00165AE5"/>
    <w:rsid w:val="001665E1"/>
    <w:rsid w:val="00166EF6"/>
    <w:rsid w:val="0017023E"/>
    <w:rsid w:val="001730C6"/>
    <w:rsid w:val="001743C7"/>
    <w:rsid w:val="00176220"/>
    <w:rsid w:val="0017631E"/>
    <w:rsid w:val="0018007A"/>
    <w:rsid w:val="00180752"/>
    <w:rsid w:val="00184ADF"/>
    <w:rsid w:val="00185ABE"/>
    <w:rsid w:val="00193E2D"/>
    <w:rsid w:val="001940AF"/>
    <w:rsid w:val="0019417C"/>
    <w:rsid w:val="00195BB2"/>
    <w:rsid w:val="001968FE"/>
    <w:rsid w:val="001978E9"/>
    <w:rsid w:val="001A31EB"/>
    <w:rsid w:val="001A36CF"/>
    <w:rsid w:val="001A438E"/>
    <w:rsid w:val="001A4764"/>
    <w:rsid w:val="001A4BB7"/>
    <w:rsid w:val="001A6598"/>
    <w:rsid w:val="001B0304"/>
    <w:rsid w:val="001B05B1"/>
    <w:rsid w:val="001B1415"/>
    <w:rsid w:val="001B377E"/>
    <w:rsid w:val="001B4FD9"/>
    <w:rsid w:val="001B6734"/>
    <w:rsid w:val="001B7460"/>
    <w:rsid w:val="001B7634"/>
    <w:rsid w:val="001C168D"/>
    <w:rsid w:val="001C3201"/>
    <w:rsid w:val="001C3C47"/>
    <w:rsid w:val="001C5263"/>
    <w:rsid w:val="001C6345"/>
    <w:rsid w:val="001C6625"/>
    <w:rsid w:val="001C6EE6"/>
    <w:rsid w:val="001C796C"/>
    <w:rsid w:val="001D3F2E"/>
    <w:rsid w:val="001D40EF"/>
    <w:rsid w:val="001D46E5"/>
    <w:rsid w:val="001D4ACF"/>
    <w:rsid w:val="001D7123"/>
    <w:rsid w:val="001D782E"/>
    <w:rsid w:val="001E133E"/>
    <w:rsid w:val="001E1CE9"/>
    <w:rsid w:val="001E2181"/>
    <w:rsid w:val="001E25B1"/>
    <w:rsid w:val="001E25C9"/>
    <w:rsid w:val="001E3668"/>
    <w:rsid w:val="001E39A6"/>
    <w:rsid w:val="001E52A2"/>
    <w:rsid w:val="001E68E0"/>
    <w:rsid w:val="001F0F8F"/>
    <w:rsid w:val="001F39BE"/>
    <w:rsid w:val="001F4403"/>
    <w:rsid w:val="001F4574"/>
    <w:rsid w:val="001F686B"/>
    <w:rsid w:val="001F6E25"/>
    <w:rsid w:val="001F7DC0"/>
    <w:rsid w:val="002008B0"/>
    <w:rsid w:val="00201069"/>
    <w:rsid w:val="00201274"/>
    <w:rsid w:val="00201A1D"/>
    <w:rsid w:val="00202230"/>
    <w:rsid w:val="00202E6A"/>
    <w:rsid w:val="0020333F"/>
    <w:rsid w:val="00204DE7"/>
    <w:rsid w:val="0021337C"/>
    <w:rsid w:val="002153CC"/>
    <w:rsid w:val="002230FB"/>
    <w:rsid w:val="00224857"/>
    <w:rsid w:val="00224F7E"/>
    <w:rsid w:val="00226278"/>
    <w:rsid w:val="00226E9B"/>
    <w:rsid w:val="00227E9A"/>
    <w:rsid w:val="002329EB"/>
    <w:rsid w:val="0023464C"/>
    <w:rsid w:val="00235C72"/>
    <w:rsid w:val="00242AF9"/>
    <w:rsid w:val="00243579"/>
    <w:rsid w:val="00244EFD"/>
    <w:rsid w:val="00246721"/>
    <w:rsid w:val="00253973"/>
    <w:rsid w:val="0025530E"/>
    <w:rsid w:val="00263ABF"/>
    <w:rsid w:val="002706CE"/>
    <w:rsid w:val="0027123F"/>
    <w:rsid w:val="00272741"/>
    <w:rsid w:val="00274300"/>
    <w:rsid w:val="0027531C"/>
    <w:rsid w:val="002802E2"/>
    <w:rsid w:val="0028243C"/>
    <w:rsid w:val="002832A0"/>
    <w:rsid w:val="002838E4"/>
    <w:rsid w:val="002842C7"/>
    <w:rsid w:val="00284C5A"/>
    <w:rsid w:val="00286382"/>
    <w:rsid w:val="0028648A"/>
    <w:rsid w:val="00292AAB"/>
    <w:rsid w:val="002964BE"/>
    <w:rsid w:val="002968DE"/>
    <w:rsid w:val="00296D29"/>
    <w:rsid w:val="0029793E"/>
    <w:rsid w:val="002A141A"/>
    <w:rsid w:val="002A1A75"/>
    <w:rsid w:val="002A74F1"/>
    <w:rsid w:val="002A7C66"/>
    <w:rsid w:val="002A7E75"/>
    <w:rsid w:val="002B036F"/>
    <w:rsid w:val="002B6158"/>
    <w:rsid w:val="002B7517"/>
    <w:rsid w:val="002C0456"/>
    <w:rsid w:val="002C053A"/>
    <w:rsid w:val="002C1D9A"/>
    <w:rsid w:val="002C672F"/>
    <w:rsid w:val="002C6CA7"/>
    <w:rsid w:val="002C7F10"/>
    <w:rsid w:val="002D23D8"/>
    <w:rsid w:val="002D6142"/>
    <w:rsid w:val="002D693B"/>
    <w:rsid w:val="002D7557"/>
    <w:rsid w:val="002D7615"/>
    <w:rsid w:val="002E04B1"/>
    <w:rsid w:val="002E1627"/>
    <w:rsid w:val="002E23E1"/>
    <w:rsid w:val="002E429D"/>
    <w:rsid w:val="002E5187"/>
    <w:rsid w:val="002E5387"/>
    <w:rsid w:val="002E5750"/>
    <w:rsid w:val="002E6EE6"/>
    <w:rsid w:val="002F031E"/>
    <w:rsid w:val="002F0C40"/>
    <w:rsid w:val="002F17AA"/>
    <w:rsid w:val="002F209E"/>
    <w:rsid w:val="002F3465"/>
    <w:rsid w:val="002F744D"/>
    <w:rsid w:val="00300E90"/>
    <w:rsid w:val="00303BE0"/>
    <w:rsid w:val="003059FD"/>
    <w:rsid w:val="003074EA"/>
    <w:rsid w:val="0031178A"/>
    <w:rsid w:val="00321632"/>
    <w:rsid w:val="00321E1F"/>
    <w:rsid w:val="00322961"/>
    <w:rsid w:val="00324AA5"/>
    <w:rsid w:val="00325EEE"/>
    <w:rsid w:val="00326069"/>
    <w:rsid w:val="003265B7"/>
    <w:rsid w:val="003267FA"/>
    <w:rsid w:val="003272B6"/>
    <w:rsid w:val="0033113B"/>
    <w:rsid w:val="003327AC"/>
    <w:rsid w:val="00333CA2"/>
    <w:rsid w:val="00334F96"/>
    <w:rsid w:val="00343D55"/>
    <w:rsid w:val="00344EF2"/>
    <w:rsid w:val="00346A44"/>
    <w:rsid w:val="00351986"/>
    <w:rsid w:val="00351C01"/>
    <w:rsid w:val="0035283A"/>
    <w:rsid w:val="003532B8"/>
    <w:rsid w:val="00353646"/>
    <w:rsid w:val="00354CE9"/>
    <w:rsid w:val="003562F8"/>
    <w:rsid w:val="00356535"/>
    <w:rsid w:val="003656EC"/>
    <w:rsid w:val="003663AC"/>
    <w:rsid w:val="00366596"/>
    <w:rsid w:val="00370D65"/>
    <w:rsid w:val="00372BCF"/>
    <w:rsid w:val="003732E4"/>
    <w:rsid w:val="00375105"/>
    <w:rsid w:val="00375F89"/>
    <w:rsid w:val="0037623A"/>
    <w:rsid w:val="003778BC"/>
    <w:rsid w:val="00380A60"/>
    <w:rsid w:val="00381B92"/>
    <w:rsid w:val="0038387C"/>
    <w:rsid w:val="00386456"/>
    <w:rsid w:val="00386701"/>
    <w:rsid w:val="003908FA"/>
    <w:rsid w:val="00390AAF"/>
    <w:rsid w:val="00392E55"/>
    <w:rsid w:val="00393003"/>
    <w:rsid w:val="003935F5"/>
    <w:rsid w:val="003956DF"/>
    <w:rsid w:val="00395A5F"/>
    <w:rsid w:val="003A146C"/>
    <w:rsid w:val="003A3E52"/>
    <w:rsid w:val="003A4755"/>
    <w:rsid w:val="003A6D7E"/>
    <w:rsid w:val="003B037F"/>
    <w:rsid w:val="003B040B"/>
    <w:rsid w:val="003B1D8A"/>
    <w:rsid w:val="003B217E"/>
    <w:rsid w:val="003B671E"/>
    <w:rsid w:val="003B6CAE"/>
    <w:rsid w:val="003C1C97"/>
    <w:rsid w:val="003C2C1E"/>
    <w:rsid w:val="003C36DF"/>
    <w:rsid w:val="003C3DA1"/>
    <w:rsid w:val="003C5155"/>
    <w:rsid w:val="003C5BF3"/>
    <w:rsid w:val="003E0E77"/>
    <w:rsid w:val="003E0FBF"/>
    <w:rsid w:val="003E3D1D"/>
    <w:rsid w:val="003E4485"/>
    <w:rsid w:val="003E4FED"/>
    <w:rsid w:val="003E5A48"/>
    <w:rsid w:val="003E5E5E"/>
    <w:rsid w:val="003E6200"/>
    <w:rsid w:val="003F3BBE"/>
    <w:rsid w:val="003F7201"/>
    <w:rsid w:val="003F76FB"/>
    <w:rsid w:val="003F7CA8"/>
    <w:rsid w:val="004028FC"/>
    <w:rsid w:val="00403B3C"/>
    <w:rsid w:val="004045BE"/>
    <w:rsid w:val="0041102A"/>
    <w:rsid w:val="00411A17"/>
    <w:rsid w:val="00412127"/>
    <w:rsid w:val="0041268B"/>
    <w:rsid w:val="00417FC9"/>
    <w:rsid w:val="00421CEF"/>
    <w:rsid w:val="0042388D"/>
    <w:rsid w:val="00423AC7"/>
    <w:rsid w:val="004313D4"/>
    <w:rsid w:val="004407F5"/>
    <w:rsid w:val="004442D6"/>
    <w:rsid w:val="0044491C"/>
    <w:rsid w:val="004451D8"/>
    <w:rsid w:val="00456863"/>
    <w:rsid w:val="004603AA"/>
    <w:rsid w:val="0046089C"/>
    <w:rsid w:val="00464E0F"/>
    <w:rsid w:val="0046545A"/>
    <w:rsid w:val="0047098A"/>
    <w:rsid w:val="00473E12"/>
    <w:rsid w:val="00476C20"/>
    <w:rsid w:val="0047702C"/>
    <w:rsid w:val="00480F75"/>
    <w:rsid w:val="0048259F"/>
    <w:rsid w:val="0048263C"/>
    <w:rsid w:val="00482DCF"/>
    <w:rsid w:val="004845C8"/>
    <w:rsid w:val="00484D0F"/>
    <w:rsid w:val="00487BFD"/>
    <w:rsid w:val="004903D9"/>
    <w:rsid w:val="00492411"/>
    <w:rsid w:val="00496E36"/>
    <w:rsid w:val="00497BA9"/>
    <w:rsid w:val="004A1387"/>
    <w:rsid w:val="004A1E51"/>
    <w:rsid w:val="004A2232"/>
    <w:rsid w:val="004A27A1"/>
    <w:rsid w:val="004A30F6"/>
    <w:rsid w:val="004A79B3"/>
    <w:rsid w:val="004B21FD"/>
    <w:rsid w:val="004B38C4"/>
    <w:rsid w:val="004B5B64"/>
    <w:rsid w:val="004C03FB"/>
    <w:rsid w:val="004C0A7B"/>
    <w:rsid w:val="004C0E7D"/>
    <w:rsid w:val="004C3482"/>
    <w:rsid w:val="004C6790"/>
    <w:rsid w:val="004D04A2"/>
    <w:rsid w:val="004D084B"/>
    <w:rsid w:val="004D6518"/>
    <w:rsid w:val="004E0F8C"/>
    <w:rsid w:val="004E1913"/>
    <w:rsid w:val="004E361E"/>
    <w:rsid w:val="004E7EE7"/>
    <w:rsid w:val="004F2C6C"/>
    <w:rsid w:val="004F4320"/>
    <w:rsid w:val="004F4782"/>
    <w:rsid w:val="004F491E"/>
    <w:rsid w:val="004F7DC3"/>
    <w:rsid w:val="004F7EAD"/>
    <w:rsid w:val="00506486"/>
    <w:rsid w:val="00506552"/>
    <w:rsid w:val="00511BF5"/>
    <w:rsid w:val="00515CA9"/>
    <w:rsid w:val="005178AA"/>
    <w:rsid w:val="00520FA7"/>
    <w:rsid w:val="00521AF9"/>
    <w:rsid w:val="00523B3A"/>
    <w:rsid w:val="00524373"/>
    <w:rsid w:val="0052575B"/>
    <w:rsid w:val="00525D2B"/>
    <w:rsid w:val="00526560"/>
    <w:rsid w:val="005315A5"/>
    <w:rsid w:val="00532FA6"/>
    <w:rsid w:val="00533368"/>
    <w:rsid w:val="00535325"/>
    <w:rsid w:val="00537057"/>
    <w:rsid w:val="005378DA"/>
    <w:rsid w:val="005472DF"/>
    <w:rsid w:val="00550E58"/>
    <w:rsid w:val="005534C7"/>
    <w:rsid w:val="00560C97"/>
    <w:rsid w:val="00563E32"/>
    <w:rsid w:val="00564866"/>
    <w:rsid w:val="00564D6F"/>
    <w:rsid w:val="00564E14"/>
    <w:rsid w:val="00566551"/>
    <w:rsid w:val="005679E0"/>
    <w:rsid w:val="00567AF9"/>
    <w:rsid w:val="00570AB6"/>
    <w:rsid w:val="00582630"/>
    <w:rsid w:val="00582E51"/>
    <w:rsid w:val="0058410D"/>
    <w:rsid w:val="005855D2"/>
    <w:rsid w:val="00586CFB"/>
    <w:rsid w:val="0059073F"/>
    <w:rsid w:val="005932D1"/>
    <w:rsid w:val="00593A8F"/>
    <w:rsid w:val="00593E71"/>
    <w:rsid w:val="005956E8"/>
    <w:rsid w:val="005A4E54"/>
    <w:rsid w:val="005A6A34"/>
    <w:rsid w:val="005A7183"/>
    <w:rsid w:val="005A739A"/>
    <w:rsid w:val="005B0A02"/>
    <w:rsid w:val="005B1310"/>
    <w:rsid w:val="005B16A2"/>
    <w:rsid w:val="005B2FF1"/>
    <w:rsid w:val="005B5D7F"/>
    <w:rsid w:val="005B5E7F"/>
    <w:rsid w:val="005C1EC3"/>
    <w:rsid w:val="005C34A0"/>
    <w:rsid w:val="005C3542"/>
    <w:rsid w:val="005D29ED"/>
    <w:rsid w:val="005D35D4"/>
    <w:rsid w:val="005D5D64"/>
    <w:rsid w:val="005D63B4"/>
    <w:rsid w:val="005D6451"/>
    <w:rsid w:val="005D65F6"/>
    <w:rsid w:val="005E06AA"/>
    <w:rsid w:val="005E2909"/>
    <w:rsid w:val="005E3450"/>
    <w:rsid w:val="005E604E"/>
    <w:rsid w:val="005E7102"/>
    <w:rsid w:val="005F1EC2"/>
    <w:rsid w:val="005F2EDB"/>
    <w:rsid w:val="005F3023"/>
    <w:rsid w:val="005F519E"/>
    <w:rsid w:val="005F5D93"/>
    <w:rsid w:val="005F6A85"/>
    <w:rsid w:val="005F7C54"/>
    <w:rsid w:val="006017DD"/>
    <w:rsid w:val="00603760"/>
    <w:rsid w:val="00604117"/>
    <w:rsid w:val="0060794F"/>
    <w:rsid w:val="00607ACA"/>
    <w:rsid w:val="00620A39"/>
    <w:rsid w:val="0062146C"/>
    <w:rsid w:val="00623827"/>
    <w:rsid w:val="006238D6"/>
    <w:rsid w:val="00624EC0"/>
    <w:rsid w:val="00625D34"/>
    <w:rsid w:val="0062690F"/>
    <w:rsid w:val="00630983"/>
    <w:rsid w:val="00630A65"/>
    <w:rsid w:val="0063544B"/>
    <w:rsid w:val="00641923"/>
    <w:rsid w:val="00642CD5"/>
    <w:rsid w:val="006525BD"/>
    <w:rsid w:val="0065534B"/>
    <w:rsid w:val="006566A3"/>
    <w:rsid w:val="00660B2B"/>
    <w:rsid w:val="00662DB7"/>
    <w:rsid w:val="00663DE8"/>
    <w:rsid w:val="00670C76"/>
    <w:rsid w:val="0067112F"/>
    <w:rsid w:val="00681B8C"/>
    <w:rsid w:val="00686384"/>
    <w:rsid w:val="00686944"/>
    <w:rsid w:val="0069171B"/>
    <w:rsid w:val="00694023"/>
    <w:rsid w:val="006943F0"/>
    <w:rsid w:val="00695C27"/>
    <w:rsid w:val="0069779A"/>
    <w:rsid w:val="006A003B"/>
    <w:rsid w:val="006A1142"/>
    <w:rsid w:val="006A3E36"/>
    <w:rsid w:val="006A68D4"/>
    <w:rsid w:val="006A7B4E"/>
    <w:rsid w:val="006B543E"/>
    <w:rsid w:val="006C098B"/>
    <w:rsid w:val="006C3482"/>
    <w:rsid w:val="006C3A82"/>
    <w:rsid w:val="006C63D5"/>
    <w:rsid w:val="006C7EA6"/>
    <w:rsid w:val="006D0C3D"/>
    <w:rsid w:val="006D720D"/>
    <w:rsid w:val="006D7997"/>
    <w:rsid w:val="006D7BD9"/>
    <w:rsid w:val="006E19B1"/>
    <w:rsid w:val="006E5061"/>
    <w:rsid w:val="006E6321"/>
    <w:rsid w:val="006F1397"/>
    <w:rsid w:val="006F19AC"/>
    <w:rsid w:val="00703D70"/>
    <w:rsid w:val="007051AC"/>
    <w:rsid w:val="007079E9"/>
    <w:rsid w:val="007115A1"/>
    <w:rsid w:val="00714A41"/>
    <w:rsid w:val="0071609F"/>
    <w:rsid w:val="007175A3"/>
    <w:rsid w:val="007175FD"/>
    <w:rsid w:val="00722209"/>
    <w:rsid w:val="0072342F"/>
    <w:rsid w:val="00724731"/>
    <w:rsid w:val="00730D76"/>
    <w:rsid w:val="00733A6B"/>
    <w:rsid w:val="00736981"/>
    <w:rsid w:val="00740140"/>
    <w:rsid w:val="00741C14"/>
    <w:rsid w:val="00742773"/>
    <w:rsid w:val="00745B33"/>
    <w:rsid w:val="007471E2"/>
    <w:rsid w:val="007477A0"/>
    <w:rsid w:val="007479D8"/>
    <w:rsid w:val="00747CAE"/>
    <w:rsid w:val="00750E2C"/>
    <w:rsid w:val="0075198F"/>
    <w:rsid w:val="0075502E"/>
    <w:rsid w:val="00756C13"/>
    <w:rsid w:val="00762CD1"/>
    <w:rsid w:val="00763186"/>
    <w:rsid w:val="007671F1"/>
    <w:rsid w:val="00771D18"/>
    <w:rsid w:val="007725E7"/>
    <w:rsid w:val="00775853"/>
    <w:rsid w:val="00777C8D"/>
    <w:rsid w:val="0078238C"/>
    <w:rsid w:val="00782CC6"/>
    <w:rsid w:val="00782E01"/>
    <w:rsid w:val="00782ECD"/>
    <w:rsid w:val="007837FC"/>
    <w:rsid w:val="00784288"/>
    <w:rsid w:val="00786CDF"/>
    <w:rsid w:val="00791B2B"/>
    <w:rsid w:val="007923C0"/>
    <w:rsid w:val="00794ABE"/>
    <w:rsid w:val="0079564C"/>
    <w:rsid w:val="00797727"/>
    <w:rsid w:val="007A0AB0"/>
    <w:rsid w:val="007A0C7A"/>
    <w:rsid w:val="007A0E9D"/>
    <w:rsid w:val="007A1002"/>
    <w:rsid w:val="007A11EE"/>
    <w:rsid w:val="007A6802"/>
    <w:rsid w:val="007B166F"/>
    <w:rsid w:val="007B2118"/>
    <w:rsid w:val="007B30DD"/>
    <w:rsid w:val="007B4E85"/>
    <w:rsid w:val="007B52EE"/>
    <w:rsid w:val="007B6BF8"/>
    <w:rsid w:val="007C0F7C"/>
    <w:rsid w:val="007D0CAE"/>
    <w:rsid w:val="007D1038"/>
    <w:rsid w:val="007E0834"/>
    <w:rsid w:val="007E29D6"/>
    <w:rsid w:val="007E2F1C"/>
    <w:rsid w:val="007E3579"/>
    <w:rsid w:val="007F27D2"/>
    <w:rsid w:val="007F2FF5"/>
    <w:rsid w:val="007F3238"/>
    <w:rsid w:val="007F33D6"/>
    <w:rsid w:val="007F5363"/>
    <w:rsid w:val="007F55CE"/>
    <w:rsid w:val="00807EC4"/>
    <w:rsid w:val="00810A05"/>
    <w:rsid w:val="00811D4D"/>
    <w:rsid w:val="00812E8D"/>
    <w:rsid w:val="00813D29"/>
    <w:rsid w:val="008151DE"/>
    <w:rsid w:val="008204B9"/>
    <w:rsid w:val="00820988"/>
    <w:rsid w:val="00820E83"/>
    <w:rsid w:val="00820E9D"/>
    <w:rsid w:val="0082281B"/>
    <w:rsid w:val="00822D03"/>
    <w:rsid w:val="0082433B"/>
    <w:rsid w:val="00825C30"/>
    <w:rsid w:val="0082612A"/>
    <w:rsid w:val="00827727"/>
    <w:rsid w:val="008323D4"/>
    <w:rsid w:val="00832765"/>
    <w:rsid w:val="00833978"/>
    <w:rsid w:val="00834100"/>
    <w:rsid w:val="00834456"/>
    <w:rsid w:val="00834526"/>
    <w:rsid w:val="00835792"/>
    <w:rsid w:val="00836659"/>
    <w:rsid w:val="008423CF"/>
    <w:rsid w:val="00862284"/>
    <w:rsid w:val="00864612"/>
    <w:rsid w:val="00865116"/>
    <w:rsid w:val="008653DF"/>
    <w:rsid w:val="00870711"/>
    <w:rsid w:val="00871EC7"/>
    <w:rsid w:val="008726F8"/>
    <w:rsid w:val="00872E6D"/>
    <w:rsid w:val="00876451"/>
    <w:rsid w:val="00880C81"/>
    <w:rsid w:val="00886591"/>
    <w:rsid w:val="008921E1"/>
    <w:rsid w:val="008931A7"/>
    <w:rsid w:val="00893375"/>
    <w:rsid w:val="00895FA1"/>
    <w:rsid w:val="008965E6"/>
    <w:rsid w:val="008A14F0"/>
    <w:rsid w:val="008A15C4"/>
    <w:rsid w:val="008A2C91"/>
    <w:rsid w:val="008A43EF"/>
    <w:rsid w:val="008B1351"/>
    <w:rsid w:val="008B2756"/>
    <w:rsid w:val="008B28CF"/>
    <w:rsid w:val="008B2AC4"/>
    <w:rsid w:val="008B3467"/>
    <w:rsid w:val="008B4E82"/>
    <w:rsid w:val="008B5EC3"/>
    <w:rsid w:val="008B7010"/>
    <w:rsid w:val="008C57AD"/>
    <w:rsid w:val="008D0594"/>
    <w:rsid w:val="008D7970"/>
    <w:rsid w:val="008E172D"/>
    <w:rsid w:val="008E30B9"/>
    <w:rsid w:val="008E372C"/>
    <w:rsid w:val="008E6F4C"/>
    <w:rsid w:val="008E746E"/>
    <w:rsid w:val="008E759D"/>
    <w:rsid w:val="008F2064"/>
    <w:rsid w:val="008F430B"/>
    <w:rsid w:val="008F71E8"/>
    <w:rsid w:val="009040D8"/>
    <w:rsid w:val="0091259D"/>
    <w:rsid w:val="009172BE"/>
    <w:rsid w:val="00917537"/>
    <w:rsid w:val="009238B3"/>
    <w:rsid w:val="00923F1C"/>
    <w:rsid w:val="0092431A"/>
    <w:rsid w:val="00934D40"/>
    <w:rsid w:val="00934DE2"/>
    <w:rsid w:val="009378D4"/>
    <w:rsid w:val="0094149E"/>
    <w:rsid w:val="00942754"/>
    <w:rsid w:val="00943027"/>
    <w:rsid w:val="009439F0"/>
    <w:rsid w:val="00945890"/>
    <w:rsid w:val="00947D97"/>
    <w:rsid w:val="0095280F"/>
    <w:rsid w:val="009551A9"/>
    <w:rsid w:val="00955857"/>
    <w:rsid w:val="00956669"/>
    <w:rsid w:val="00957BBC"/>
    <w:rsid w:val="00957CE1"/>
    <w:rsid w:val="00960CD7"/>
    <w:rsid w:val="00961D7F"/>
    <w:rsid w:val="009626C2"/>
    <w:rsid w:val="00962BCC"/>
    <w:rsid w:val="0096347D"/>
    <w:rsid w:val="009644C4"/>
    <w:rsid w:val="00970819"/>
    <w:rsid w:val="00971A1C"/>
    <w:rsid w:val="00980A2F"/>
    <w:rsid w:val="00984FB9"/>
    <w:rsid w:val="00984FBC"/>
    <w:rsid w:val="009850C5"/>
    <w:rsid w:val="00985F9F"/>
    <w:rsid w:val="009907B1"/>
    <w:rsid w:val="00991C78"/>
    <w:rsid w:val="009A03F7"/>
    <w:rsid w:val="009A11CC"/>
    <w:rsid w:val="009A5916"/>
    <w:rsid w:val="009B18BC"/>
    <w:rsid w:val="009B262C"/>
    <w:rsid w:val="009B4556"/>
    <w:rsid w:val="009B527C"/>
    <w:rsid w:val="009B68B9"/>
    <w:rsid w:val="009B7D51"/>
    <w:rsid w:val="009C0CB0"/>
    <w:rsid w:val="009C0F6F"/>
    <w:rsid w:val="009C2CE2"/>
    <w:rsid w:val="009C3079"/>
    <w:rsid w:val="009C354E"/>
    <w:rsid w:val="009D0725"/>
    <w:rsid w:val="009D2915"/>
    <w:rsid w:val="009D50BE"/>
    <w:rsid w:val="009D7FAF"/>
    <w:rsid w:val="009E1B1F"/>
    <w:rsid w:val="009E2E50"/>
    <w:rsid w:val="009E3F33"/>
    <w:rsid w:val="009E4116"/>
    <w:rsid w:val="009E4F49"/>
    <w:rsid w:val="009F1F09"/>
    <w:rsid w:val="009F20DB"/>
    <w:rsid w:val="009F33BB"/>
    <w:rsid w:val="00A02384"/>
    <w:rsid w:val="00A03140"/>
    <w:rsid w:val="00A10FF6"/>
    <w:rsid w:val="00A12A09"/>
    <w:rsid w:val="00A1457F"/>
    <w:rsid w:val="00A156E9"/>
    <w:rsid w:val="00A158FD"/>
    <w:rsid w:val="00A17882"/>
    <w:rsid w:val="00A20557"/>
    <w:rsid w:val="00A209C5"/>
    <w:rsid w:val="00A241C5"/>
    <w:rsid w:val="00A246E5"/>
    <w:rsid w:val="00A26842"/>
    <w:rsid w:val="00A34E8A"/>
    <w:rsid w:val="00A35C53"/>
    <w:rsid w:val="00A36EC0"/>
    <w:rsid w:val="00A40F30"/>
    <w:rsid w:val="00A41242"/>
    <w:rsid w:val="00A421A9"/>
    <w:rsid w:val="00A43CBE"/>
    <w:rsid w:val="00A4429C"/>
    <w:rsid w:val="00A44E0A"/>
    <w:rsid w:val="00A46254"/>
    <w:rsid w:val="00A47FD4"/>
    <w:rsid w:val="00A506D0"/>
    <w:rsid w:val="00A508BD"/>
    <w:rsid w:val="00A5241B"/>
    <w:rsid w:val="00A5734A"/>
    <w:rsid w:val="00A612C3"/>
    <w:rsid w:val="00A62C4D"/>
    <w:rsid w:val="00A644E5"/>
    <w:rsid w:val="00A65BA0"/>
    <w:rsid w:val="00A7053F"/>
    <w:rsid w:val="00A75067"/>
    <w:rsid w:val="00A767E0"/>
    <w:rsid w:val="00A76BD0"/>
    <w:rsid w:val="00A772AA"/>
    <w:rsid w:val="00A825DF"/>
    <w:rsid w:val="00A832D4"/>
    <w:rsid w:val="00A873EC"/>
    <w:rsid w:val="00A936B3"/>
    <w:rsid w:val="00A95223"/>
    <w:rsid w:val="00AA00C0"/>
    <w:rsid w:val="00AA0269"/>
    <w:rsid w:val="00AA1A63"/>
    <w:rsid w:val="00AA2322"/>
    <w:rsid w:val="00AA3B5C"/>
    <w:rsid w:val="00AA5883"/>
    <w:rsid w:val="00AA6D34"/>
    <w:rsid w:val="00AB4A6B"/>
    <w:rsid w:val="00AB70F7"/>
    <w:rsid w:val="00AC030F"/>
    <w:rsid w:val="00AC3239"/>
    <w:rsid w:val="00AC73DF"/>
    <w:rsid w:val="00AC7F4F"/>
    <w:rsid w:val="00AD0940"/>
    <w:rsid w:val="00AD1310"/>
    <w:rsid w:val="00AD1F4A"/>
    <w:rsid w:val="00AD7612"/>
    <w:rsid w:val="00AE11EA"/>
    <w:rsid w:val="00AE21D1"/>
    <w:rsid w:val="00AE6D5C"/>
    <w:rsid w:val="00AF3DA4"/>
    <w:rsid w:val="00AF63B3"/>
    <w:rsid w:val="00AF70BC"/>
    <w:rsid w:val="00B0113A"/>
    <w:rsid w:val="00B0207E"/>
    <w:rsid w:val="00B02DC5"/>
    <w:rsid w:val="00B0365E"/>
    <w:rsid w:val="00B04F97"/>
    <w:rsid w:val="00B05E18"/>
    <w:rsid w:val="00B06216"/>
    <w:rsid w:val="00B13FD5"/>
    <w:rsid w:val="00B16C51"/>
    <w:rsid w:val="00B20B8B"/>
    <w:rsid w:val="00B2110B"/>
    <w:rsid w:val="00B22B85"/>
    <w:rsid w:val="00B25208"/>
    <w:rsid w:val="00B25CC7"/>
    <w:rsid w:val="00B27132"/>
    <w:rsid w:val="00B30D4C"/>
    <w:rsid w:val="00B3111F"/>
    <w:rsid w:val="00B331F9"/>
    <w:rsid w:val="00B3376B"/>
    <w:rsid w:val="00B359B4"/>
    <w:rsid w:val="00B37A82"/>
    <w:rsid w:val="00B41C2D"/>
    <w:rsid w:val="00B41E84"/>
    <w:rsid w:val="00B42B6C"/>
    <w:rsid w:val="00B44414"/>
    <w:rsid w:val="00B44875"/>
    <w:rsid w:val="00B44920"/>
    <w:rsid w:val="00B44E5E"/>
    <w:rsid w:val="00B510DB"/>
    <w:rsid w:val="00B526F3"/>
    <w:rsid w:val="00B53268"/>
    <w:rsid w:val="00B55DE4"/>
    <w:rsid w:val="00B56D58"/>
    <w:rsid w:val="00B61641"/>
    <w:rsid w:val="00B618ED"/>
    <w:rsid w:val="00B62618"/>
    <w:rsid w:val="00B62B31"/>
    <w:rsid w:val="00B63A2D"/>
    <w:rsid w:val="00B65246"/>
    <w:rsid w:val="00B66599"/>
    <w:rsid w:val="00B66633"/>
    <w:rsid w:val="00B67254"/>
    <w:rsid w:val="00B702EB"/>
    <w:rsid w:val="00B74F9D"/>
    <w:rsid w:val="00B7503C"/>
    <w:rsid w:val="00B77502"/>
    <w:rsid w:val="00B77825"/>
    <w:rsid w:val="00B8185A"/>
    <w:rsid w:val="00B84A95"/>
    <w:rsid w:val="00B87884"/>
    <w:rsid w:val="00B87973"/>
    <w:rsid w:val="00B87AA4"/>
    <w:rsid w:val="00B922EE"/>
    <w:rsid w:val="00B93D42"/>
    <w:rsid w:val="00BA3AB0"/>
    <w:rsid w:val="00BA4413"/>
    <w:rsid w:val="00BA44CC"/>
    <w:rsid w:val="00BA6270"/>
    <w:rsid w:val="00BD2042"/>
    <w:rsid w:val="00BD5907"/>
    <w:rsid w:val="00BD5B80"/>
    <w:rsid w:val="00BE16C0"/>
    <w:rsid w:val="00BE288B"/>
    <w:rsid w:val="00BE354D"/>
    <w:rsid w:val="00BE4699"/>
    <w:rsid w:val="00BE49F7"/>
    <w:rsid w:val="00BE4D29"/>
    <w:rsid w:val="00BE55C7"/>
    <w:rsid w:val="00BE7E94"/>
    <w:rsid w:val="00BF0AB4"/>
    <w:rsid w:val="00BF1E76"/>
    <w:rsid w:val="00BF240C"/>
    <w:rsid w:val="00BF5B4D"/>
    <w:rsid w:val="00BF5EBB"/>
    <w:rsid w:val="00BF68AE"/>
    <w:rsid w:val="00BF7BC2"/>
    <w:rsid w:val="00C0300A"/>
    <w:rsid w:val="00C0474E"/>
    <w:rsid w:val="00C07DB6"/>
    <w:rsid w:val="00C109F1"/>
    <w:rsid w:val="00C13730"/>
    <w:rsid w:val="00C1574F"/>
    <w:rsid w:val="00C16656"/>
    <w:rsid w:val="00C16692"/>
    <w:rsid w:val="00C20936"/>
    <w:rsid w:val="00C22029"/>
    <w:rsid w:val="00C23764"/>
    <w:rsid w:val="00C25385"/>
    <w:rsid w:val="00C253EE"/>
    <w:rsid w:val="00C26B8D"/>
    <w:rsid w:val="00C2701B"/>
    <w:rsid w:val="00C3398C"/>
    <w:rsid w:val="00C34293"/>
    <w:rsid w:val="00C357CB"/>
    <w:rsid w:val="00C36068"/>
    <w:rsid w:val="00C36848"/>
    <w:rsid w:val="00C41BC4"/>
    <w:rsid w:val="00C43D46"/>
    <w:rsid w:val="00C43DF7"/>
    <w:rsid w:val="00C44DD6"/>
    <w:rsid w:val="00C47A9C"/>
    <w:rsid w:val="00C51FE4"/>
    <w:rsid w:val="00C53EAD"/>
    <w:rsid w:val="00C55F67"/>
    <w:rsid w:val="00C567C0"/>
    <w:rsid w:val="00C5781C"/>
    <w:rsid w:val="00C57F3F"/>
    <w:rsid w:val="00C57FB9"/>
    <w:rsid w:val="00C60722"/>
    <w:rsid w:val="00C61AEA"/>
    <w:rsid w:val="00C62873"/>
    <w:rsid w:val="00C63BA1"/>
    <w:rsid w:val="00C63FFA"/>
    <w:rsid w:val="00C64AC9"/>
    <w:rsid w:val="00C65BAE"/>
    <w:rsid w:val="00C66879"/>
    <w:rsid w:val="00C66E14"/>
    <w:rsid w:val="00C706CF"/>
    <w:rsid w:val="00C7088C"/>
    <w:rsid w:val="00C70B7D"/>
    <w:rsid w:val="00C73E6C"/>
    <w:rsid w:val="00C7658E"/>
    <w:rsid w:val="00C80170"/>
    <w:rsid w:val="00C82E14"/>
    <w:rsid w:val="00C84E2C"/>
    <w:rsid w:val="00C85D04"/>
    <w:rsid w:val="00C85F34"/>
    <w:rsid w:val="00C864DF"/>
    <w:rsid w:val="00C86AC9"/>
    <w:rsid w:val="00C9042A"/>
    <w:rsid w:val="00C90CF2"/>
    <w:rsid w:val="00C970A5"/>
    <w:rsid w:val="00C97699"/>
    <w:rsid w:val="00C9776C"/>
    <w:rsid w:val="00CA0BF1"/>
    <w:rsid w:val="00CA0E13"/>
    <w:rsid w:val="00CA3A39"/>
    <w:rsid w:val="00CA5256"/>
    <w:rsid w:val="00CB392C"/>
    <w:rsid w:val="00CB3BF2"/>
    <w:rsid w:val="00CC03BB"/>
    <w:rsid w:val="00CC37B3"/>
    <w:rsid w:val="00CD2D79"/>
    <w:rsid w:val="00CD47AA"/>
    <w:rsid w:val="00CD48D9"/>
    <w:rsid w:val="00CD5D06"/>
    <w:rsid w:val="00CD7EAA"/>
    <w:rsid w:val="00CE27D2"/>
    <w:rsid w:val="00CE3057"/>
    <w:rsid w:val="00CE32BC"/>
    <w:rsid w:val="00CE36F9"/>
    <w:rsid w:val="00CE592E"/>
    <w:rsid w:val="00CE7239"/>
    <w:rsid w:val="00CE7D24"/>
    <w:rsid w:val="00CF0461"/>
    <w:rsid w:val="00CF1128"/>
    <w:rsid w:val="00CF5A1A"/>
    <w:rsid w:val="00D00057"/>
    <w:rsid w:val="00D00750"/>
    <w:rsid w:val="00D041BA"/>
    <w:rsid w:val="00D053A5"/>
    <w:rsid w:val="00D06710"/>
    <w:rsid w:val="00D077F3"/>
    <w:rsid w:val="00D10C32"/>
    <w:rsid w:val="00D119DB"/>
    <w:rsid w:val="00D1287E"/>
    <w:rsid w:val="00D1427C"/>
    <w:rsid w:val="00D152FD"/>
    <w:rsid w:val="00D15582"/>
    <w:rsid w:val="00D253B5"/>
    <w:rsid w:val="00D33A21"/>
    <w:rsid w:val="00D34EE7"/>
    <w:rsid w:val="00D404B1"/>
    <w:rsid w:val="00D4242B"/>
    <w:rsid w:val="00D42846"/>
    <w:rsid w:val="00D42977"/>
    <w:rsid w:val="00D4551B"/>
    <w:rsid w:val="00D53FDD"/>
    <w:rsid w:val="00D61647"/>
    <w:rsid w:val="00D616D5"/>
    <w:rsid w:val="00D6530B"/>
    <w:rsid w:val="00D6535B"/>
    <w:rsid w:val="00D6704B"/>
    <w:rsid w:val="00D720FD"/>
    <w:rsid w:val="00D761CF"/>
    <w:rsid w:val="00D76CF7"/>
    <w:rsid w:val="00D83B16"/>
    <w:rsid w:val="00D84716"/>
    <w:rsid w:val="00D92525"/>
    <w:rsid w:val="00D92C2A"/>
    <w:rsid w:val="00D96F6D"/>
    <w:rsid w:val="00DA0575"/>
    <w:rsid w:val="00DA43D7"/>
    <w:rsid w:val="00DA4406"/>
    <w:rsid w:val="00DA67A0"/>
    <w:rsid w:val="00DA6BF7"/>
    <w:rsid w:val="00DA775D"/>
    <w:rsid w:val="00DA7913"/>
    <w:rsid w:val="00DB2AE5"/>
    <w:rsid w:val="00DB40AB"/>
    <w:rsid w:val="00DB7AA0"/>
    <w:rsid w:val="00DC1227"/>
    <w:rsid w:val="00DC1673"/>
    <w:rsid w:val="00DC197D"/>
    <w:rsid w:val="00DC26EF"/>
    <w:rsid w:val="00DC4F77"/>
    <w:rsid w:val="00DC6EBF"/>
    <w:rsid w:val="00DD2FC9"/>
    <w:rsid w:val="00DD6F56"/>
    <w:rsid w:val="00DD75B0"/>
    <w:rsid w:val="00DD7C8D"/>
    <w:rsid w:val="00DD7E8A"/>
    <w:rsid w:val="00DE1EEF"/>
    <w:rsid w:val="00DE4D7D"/>
    <w:rsid w:val="00DE5078"/>
    <w:rsid w:val="00DE64C9"/>
    <w:rsid w:val="00DF1507"/>
    <w:rsid w:val="00DF1E3B"/>
    <w:rsid w:val="00DF395B"/>
    <w:rsid w:val="00DF4E1B"/>
    <w:rsid w:val="00DF6CCF"/>
    <w:rsid w:val="00E00843"/>
    <w:rsid w:val="00E023DC"/>
    <w:rsid w:val="00E0255F"/>
    <w:rsid w:val="00E10733"/>
    <w:rsid w:val="00E11FFF"/>
    <w:rsid w:val="00E12081"/>
    <w:rsid w:val="00E13491"/>
    <w:rsid w:val="00E14B95"/>
    <w:rsid w:val="00E150A3"/>
    <w:rsid w:val="00E22875"/>
    <w:rsid w:val="00E30CCD"/>
    <w:rsid w:val="00E30E43"/>
    <w:rsid w:val="00E315CF"/>
    <w:rsid w:val="00E3176D"/>
    <w:rsid w:val="00E32CD5"/>
    <w:rsid w:val="00E348B1"/>
    <w:rsid w:val="00E36507"/>
    <w:rsid w:val="00E36940"/>
    <w:rsid w:val="00E374CC"/>
    <w:rsid w:val="00E410EC"/>
    <w:rsid w:val="00E415CB"/>
    <w:rsid w:val="00E4425A"/>
    <w:rsid w:val="00E46584"/>
    <w:rsid w:val="00E479FC"/>
    <w:rsid w:val="00E519F1"/>
    <w:rsid w:val="00E53E34"/>
    <w:rsid w:val="00E55BAC"/>
    <w:rsid w:val="00E567E3"/>
    <w:rsid w:val="00E577B5"/>
    <w:rsid w:val="00E62EB8"/>
    <w:rsid w:val="00E66F88"/>
    <w:rsid w:val="00E725D9"/>
    <w:rsid w:val="00E74110"/>
    <w:rsid w:val="00E74EF6"/>
    <w:rsid w:val="00E753E9"/>
    <w:rsid w:val="00E758ED"/>
    <w:rsid w:val="00E76B62"/>
    <w:rsid w:val="00E82E07"/>
    <w:rsid w:val="00E8448F"/>
    <w:rsid w:val="00E84D84"/>
    <w:rsid w:val="00E873F5"/>
    <w:rsid w:val="00E9082B"/>
    <w:rsid w:val="00E90FCE"/>
    <w:rsid w:val="00E97FFB"/>
    <w:rsid w:val="00EA1561"/>
    <w:rsid w:val="00EA2629"/>
    <w:rsid w:val="00EA38CA"/>
    <w:rsid w:val="00EA4447"/>
    <w:rsid w:val="00EA553C"/>
    <w:rsid w:val="00EB19BD"/>
    <w:rsid w:val="00EB42CC"/>
    <w:rsid w:val="00EB47C5"/>
    <w:rsid w:val="00EC11AD"/>
    <w:rsid w:val="00EC7D99"/>
    <w:rsid w:val="00ED0867"/>
    <w:rsid w:val="00ED37F6"/>
    <w:rsid w:val="00ED40A3"/>
    <w:rsid w:val="00EE0AA5"/>
    <w:rsid w:val="00EE465A"/>
    <w:rsid w:val="00EE7CE7"/>
    <w:rsid w:val="00EF4619"/>
    <w:rsid w:val="00EF5A34"/>
    <w:rsid w:val="00EF5E08"/>
    <w:rsid w:val="00EF6B34"/>
    <w:rsid w:val="00F03246"/>
    <w:rsid w:val="00F03866"/>
    <w:rsid w:val="00F07418"/>
    <w:rsid w:val="00F11160"/>
    <w:rsid w:val="00F12270"/>
    <w:rsid w:val="00F1381C"/>
    <w:rsid w:val="00F13F4A"/>
    <w:rsid w:val="00F221A3"/>
    <w:rsid w:val="00F243D3"/>
    <w:rsid w:val="00F24EB1"/>
    <w:rsid w:val="00F25DFB"/>
    <w:rsid w:val="00F26245"/>
    <w:rsid w:val="00F3224F"/>
    <w:rsid w:val="00F3491D"/>
    <w:rsid w:val="00F34A34"/>
    <w:rsid w:val="00F40324"/>
    <w:rsid w:val="00F42E93"/>
    <w:rsid w:val="00F5064C"/>
    <w:rsid w:val="00F6314F"/>
    <w:rsid w:val="00F63398"/>
    <w:rsid w:val="00F65D6C"/>
    <w:rsid w:val="00F6725F"/>
    <w:rsid w:val="00F67E77"/>
    <w:rsid w:val="00F70F42"/>
    <w:rsid w:val="00F7146A"/>
    <w:rsid w:val="00F725B7"/>
    <w:rsid w:val="00F7394F"/>
    <w:rsid w:val="00F73FE3"/>
    <w:rsid w:val="00F768D0"/>
    <w:rsid w:val="00F81F26"/>
    <w:rsid w:val="00F83AB9"/>
    <w:rsid w:val="00F84F11"/>
    <w:rsid w:val="00F85B20"/>
    <w:rsid w:val="00F872EA"/>
    <w:rsid w:val="00F87FAD"/>
    <w:rsid w:val="00F93CD1"/>
    <w:rsid w:val="00F94B1F"/>
    <w:rsid w:val="00FA1F90"/>
    <w:rsid w:val="00FA3E86"/>
    <w:rsid w:val="00FA42D8"/>
    <w:rsid w:val="00FA7A80"/>
    <w:rsid w:val="00FB03DD"/>
    <w:rsid w:val="00FB10E9"/>
    <w:rsid w:val="00FB32FB"/>
    <w:rsid w:val="00FB5EA8"/>
    <w:rsid w:val="00FB6125"/>
    <w:rsid w:val="00FC161F"/>
    <w:rsid w:val="00FC18A2"/>
    <w:rsid w:val="00FC2560"/>
    <w:rsid w:val="00FC3304"/>
    <w:rsid w:val="00FC7CB3"/>
    <w:rsid w:val="00FD1A09"/>
    <w:rsid w:val="00FD27E7"/>
    <w:rsid w:val="00FD4610"/>
    <w:rsid w:val="00FD52A8"/>
    <w:rsid w:val="00FD7841"/>
    <w:rsid w:val="00FE0E75"/>
    <w:rsid w:val="00FE1014"/>
    <w:rsid w:val="00FE3861"/>
    <w:rsid w:val="00FE413A"/>
    <w:rsid w:val="00FE4EFA"/>
    <w:rsid w:val="00FF12AF"/>
    <w:rsid w:val="00FF518E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9C529"/>
  <w15:chartTrackingRefBased/>
  <w15:docId w15:val="{ED9AD960-3ED8-4921-87B6-1558B209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625E6"/>
    <w:pPr>
      <w:spacing w:after="0" w:line="240" w:lineRule="auto"/>
      <w:ind w:firstLine="708"/>
    </w:pPr>
    <w:rPr>
      <w:rFonts w:cstheme="minorHAnsi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B922EE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2">
    <w:name w:val="heading 2"/>
    <w:basedOn w:val="a1"/>
    <w:next w:val="1"/>
    <w:link w:val="20"/>
    <w:uiPriority w:val="9"/>
    <w:unhideWhenUsed/>
    <w:qFormat/>
    <w:rsid w:val="00B922EE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B922EE"/>
    <w:pPr>
      <w:outlineLvl w:val="2"/>
    </w:pPr>
    <w:rPr>
      <w:b w:val="0"/>
      <w:szCs w:val="24"/>
    </w:rPr>
  </w:style>
  <w:style w:type="paragraph" w:styleId="4">
    <w:name w:val="heading 4"/>
    <w:basedOn w:val="a1"/>
    <w:next w:val="3"/>
    <w:link w:val="40"/>
    <w:uiPriority w:val="9"/>
    <w:unhideWhenUsed/>
    <w:qFormat/>
    <w:rsid w:val="007A100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000000" w:themeColor="text1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C51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3C5155"/>
  </w:style>
  <w:style w:type="paragraph" w:styleId="a7">
    <w:name w:val="footer"/>
    <w:basedOn w:val="a1"/>
    <w:link w:val="a8"/>
    <w:uiPriority w:val="99"/>
    <w:unhideWhenUsed/>
    <w:rsid w:val="003C515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3C5155"/>
  </w:style>
  <w:style w:type="paragraph" w:styleId="a9">
    <w:name w:val="No Spacing"/>
    <w:uiPriority w:val="1"/>
    <w:qFormat/>
    <w:rsid w:val="00B922EE"/>
    <w:pPr>
      <w:spacing w:after="0" w:line="240" w:lineRule="auto"/>
      <w:ind w:firstLine="708"/>
    </w:pPr>
    <w:rPr>
      <w:rFonts w:cstheme="minorHAnsi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B922EE"/>
    <w:rPr>
      <w:rFonts w:ascii="Arial" w:eastAsiaTheme="majorEastAsia" w:hAnsi="Arial" w:cstheme="majorBidi"/>
      <w:b/>
      <w:color w:val="000000" w:themeColor="text1"/>
      <w:sz w:val="26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B922EE"/>
    <w:rPr>
      <w:rFonts w:ascii="Arial" w:eastAsiaTheme="majorEastAsia" w:hAnsi="Arial" w:cstheme="majorBidi"/>
      <w:b/>
      <w:color w:val="000000" w:themeColor="text1"/>
      <w:sz w:val="24"/>
      <w:szCs w:val="26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B922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2"/>
    <w:link w:val="aa"/>
    <w:uiPriority w:val="10"/>
    <w:rsid w:val="00B922E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B922EE"/>
    <w:rPr>
      <w:rFonts w:ascii="Arial" w:eastAsiaTheme="majorEastAsia" w:hAnsi="Arial" w:cstheme="majorBidi"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7A1002"/>
    <w:rPr>
      <w:rFonts w:ascii="Arial" w:eastAsiaTheme="majorEastAsia" w:hAnsi="Arial" w:cstheme="majorBidi"/>
      <w:i/>
      <w:iCs/>
      <w:color w:val="000000" w:themeColor="text1"/>
      <w:sz w:val="24"/>
      <w:lang w:eastAsia="ru-RU"/>
    </w:rPr>
  </w:style>
  <w:style w:type="paragraph" w:styleId="ac">
    <w:name w:val="TOC Heading"/>
    <w:basedOn w:val="1"/>
    <w:next w:val="a1"/>
    <w:uiPriority w:val="39"/>
    <w:unhideWhenUsed/>
    <w:qFormat/>
    <w:rsid w:val="00476C20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1"/>
    <w:next w:val="a1"/>
    <w:autoRedefine/>
    <w:uiPriority w:val="39"/>
    <w:unhideWhenUsed/>
    <w:rsid w:val="001B7460"/>
    <w:pPr>
      <w:tabs>
        <w:tab w:val="left" w:pos="440"/>
        <w:tab w:val="right" w:leader="dot" w:pos="9628"/>
      </w:tabs>
      <w:spacing w:after="100"/>
      <w:ind w:firstLine="0"/>
    </w:pPr>
    <w:rPr>
      <w:rFonts w:ascii="Arial" w:hAnsi="Arial"/>
      <w:sz w:val="24"/>
    </w:rPr>
  </w:style>
  <w:style w:type="character" w:styleId="ad">
    <w:name w:val="Hyperlink"/>
    <w:basedOn w:val="a2"/>
    <w:uiPriority w:val="99"/>
    <w:unhideWhenUsed/>
    <w:rsid w:val="00476C20"/>
    <w:rPr>
      <w:color w:val="0563C1" w:themeColor="hyperlink"/>
      <w:u w:val="single"/>
    </w:rPr>
  </w:style>
  <w:style w:type="paragraph" w:styleId="ae">
    <w:name w:val="List Paragraph"/>
    <w:aliases w:val="Заголовок списка"/>
    <w:basedOn w:val="a1"/>
    <w:link w:val="af"/>
    <w:uiPriority w:val="34"/>
    <w:qFormat/>
    <w:rsid w:val="00CC03BB"/>
    <w:pPr>
      <w:ind w:left="720"/>
      <w:contextualSpacing/>
    </w:pPr>
  </w:style>
  <w:style w:type="table" w:styleId="af0">
    <w:name w:val="Table Grid"/>
    <w:basedOn w:val="a3"/>
    <w:uiPriority w:val="39"/>
    <w:rsid w:val="00AC7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1"/>
    <w:next w:val="a1"/>
    <w:autoRedefine/>
    <w:uiPriority w:val="39"/>
    <w:unhideWhenUsed/>
    <w:rsid w:val="001B7460"/>
    <w:pPr>
      <w:spacing w:after="100"/>
      <w:ind w:left="220"/>
    </w:pPr>
    <w:rPr>
      <w:rFonts w:ascii="Arial" w:hAnsi="Arial"/>
      <w:sz w:val="24"/>
    </w:rPr>
  </w:style>
  <w:style w:type="paragraph" w:styleId="31">
    <w:name w:val="toc 3"/>
    <w:basedOn w:val="a1"/>
    <w:next w:val="a1"/>
    <w:autoRedefine/>
    <w:uiPriority w:val="39"/>
    <w:unhideWhenUsed/>
    <w:rsid w:val="001B7460"/>
    <w:pPr>
      <w:spacing w:after="100"/>
      <w:ind w:left="440"/>
    </w:pPr>
    <w:rPr>
      <w:rFonts w:ascii="Arial" w:hAnsi="Arial"/>
      <w:sz w:val="24"/>
    </w:rPr>
  </w:style>
  <w:style w:type="paragraph" w:styleId="af1">
    <w:name w:val="caption"/>
    <w:basedOn w:val="a1"/>
    <w:next w:val="a1"/>
    <w:uiPriority w:val="35"/>
    <w:unhideWhenUsed/>
    <w:qFormat/>
    <w:rsid w:val="00524373"/>
    <w:pPr>
      <w:spacing w:after="200"/>
    </w:pPr>
    <w:rPr>
      <w:rFonts w:ascii="Arial" w:hAnsi="Arial"/>
      <w:i/>
      <w:iCs/>
      <w:color w:val="000000" w:themeColor="text1"/>
      <w:sz w:val="18"/>
      <w:szCs w:val="18"/>
    </w:rPr>
  </w:style>
  <w:style w:type="character" w:styleId="af2">
    <w:name w:val="annotation reference"/>
    <w:basedOn w:val="a2"/>
    <w:uiPriority w:val="99"/>
    <w:semiHidden/>
    <w:unhideWhenUsed/>
    <w:rsid w:val="00BE4D29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BE4D29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BE4D29"/>
    <w:rPr>
      <w:rFonts w:cstheme="minorHAnsi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E4D2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E4D29"/>
    <w:rPr>
      <w:rFonts w:cstheme="minorHAnsi"/>
      <w:b/>
      <w:bCs/>
      <w:sz w:val="20"/>
      <w:szCs w:val="20"/>
      <w:lang w:eastAsia="ru-RU"/>
    </w:rPr>
  </w:style>
  <w:style w:type="paragraph" w:styleId="af7">
    <w:name w:val="Balloon Text"/>
    <w:basedOn w:val="a1"/>
    <w:link w:val="af8"/>
    <w:uiPriority w:val="99"/>
    <w:semiHidden/>
    <w:unhideWhenUsed/>
    <w:rsid w:val="00BE4D29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BE4D29"/>
    <w:rPr>
      <w:rFonts w:ascii="Segoe UI" w:hAnsi="Segoe UI" w:cs="Segoe UI"/>
      <w:sz w:val="18"/>
      <w:szCs w:val="18"/>
      <w:lang w:eastAsia="ru-RU"/>
    </w:rPr>
  </w:style>
  <w:style w:type="paragraph" w:customStyle="1" w:styleId="a0">
    <w:name w:val="Номер строки таблицы"/>
    <w:basedOn w:val="ae"/>
    <w:qFormat/>
    <w:rsid w:val="00002D8D"/>
    <w:pPr>
      <w:numPr>
        <w:numId w:val="15"/>
      </w:numPr>
      <w:jc w:val="center"/>
    </w:pPr>
    <w:rPr>
      <w:rFonts w:ascii="Arial" w:hAnsi="Arial" w:cs="Arial"/>
      <w:sz w:val="20"/>
    </w:rPr>
  </w:style>
  <w:style w:type="paragraph" w:customStyle="1" w:styleId="af9">
    <w:name w:val="Заголовок таблицы"/>
    <w:basedOn w:val="a1"/>
    <w:qFormat/>
    <w:rsid w:val="000510FA"/>
    <w:pPr>
      <w:ind w:firstLine="0"/>
      <w:jc w:val="center"/>
    </w:pPr>
    <w:rPr>
      <w:rFonts w:ascii="Arial" w:hAnsi="Arial" w:cs="Arial"/>
      <w:b/>
      <w:bCs/>
      <w:sz w:val="20"/>
      <w:szCs w:val="20"/>
      <w:lang w:val="en-US"/>
    </w:rPr>
  </w:style>
  <w:style w:type="paragraph" w:customStyle="1" w:styleId="afa">
    <w:name w:val="Текст таблицы"/>
    <w:qFormat/>
    <w:rsid w:val="00326069"/>
    <w:pPr>
      <w:spacing w:after="0"/>
    </w:pPr>
    <w:rPr>
      <w:rFonts w:ascii="Arial" w:hAnsi="Arial" w:cs="Arial"/>
      <w:sz w:val="20"/>
      <w:szCs w:val="20"/>
      <w:lang w:eastAsia="ru-RU"/>
    </w:rPr>
  </w:style>
  <w:style w:type="character" w:styleId="afb">
    <w:name w:val="line number"/>
    <w:basedOn w:val="a2"/>
    <w:uiPriority w:val="99"/>
    <w:semiHidden/>
    <w:unhideWhenUsed/>
    <w:rsid w:val="00071141"/>
  </w:style>
  <w:style w:type="character" w:customStyle="1" w:styleId="af">
    <w:name w:val="Абзац списка Знак"/>
    <w:aliases w:val="Заголовок списка Знак"/>
    <w:basedOn w:val="a2"/>
    <w:link w:val="ae"/>
    <w:uiPriority w:val="34"/>
    <w:rsid w:val="00695C27"/>
    <w:rPr>
      <w:rFonts w:cstheme="minorHAnsi"/>
      <w:lang w:eastAsia="ru-RU"/>
    </w:rPr>
  </w:style>
  <w:style w:type="paragraph" w:styleId="a">
    <w:name w:val="List Bullet"/>
    <w:basedOn w:val="a1"/>
    <w:uiPriority w:val="99"/>
    <w:unhideWhenUsed/>
    <w:rsid w:val="004C0E7D"/>
    <w:pPr>
      <w:numPr>
        <w:numId w:val="27"/>
      </w:numPr>
      <w:contextualSpacing/>
    </w:pPr>
  </w:style>
  <w:style w:type="table" w:customStyle="1" w:styleId="12">
    <w:name w:val="Сетка таблицы1"/>
    <w:basedOn w:val="a3"/>
    <w:next w:val="af0"/>
    <w:uiPriority w:val="39"/>
    <w:rsid w:val="00AA0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1"/>
    <w:next w:val="a1"/>
    <w:link w:val="23"/>
    <w:uiPriority w:val="29"/>
    <w:qFormat/>
    <w:rsid w:val="0035364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353646"/>
    <w:rPr>
      <w:rFonts w:cstheme="minorHAnsi"/>
      <w:i/>
      <w:iCs/>
      <w:color w:val="404040" w:themeColor="text1" w:themeTint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3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9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3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4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5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8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5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8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4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9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7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0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E1563-5F47-417F-91D8-039DD0368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Судаков</dc:creator>
  <cp:keywords/>
  <dc:description/>
  <cp:lastModifiedBy>Веретехина Марина Михайловна</cp:lastModifiedBy>
  <cp:revision>2</cp:revision>
  <dcterms:created xsi:type="dcterms:W3CDTF">2025-10-02T05:48:00Z</dcterms:created>
  <dcterms:modified xsi:type="dcterms:W3CDTF">2025-10-02T05:48:00Z</dcterms:modified>
</cp:coreProperties>
</file>