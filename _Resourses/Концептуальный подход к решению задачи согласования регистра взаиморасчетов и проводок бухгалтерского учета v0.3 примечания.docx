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663F" w14:textId="7221A226" w:rsidR="0017793A" w:rsidRPr="00C35BB8" w:rsidRDefault="002247BB" w:rsidP="00C35BB8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1B1826"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  <w:t>Основания для разработки</w:t>
      </w:r>
    </w:p>
    <w:p w14:paraId="3497D4D1" w14:textId="1A1F0A3C" w:rsidR="002247BB" w:rsidRPr="006E7C0D" w:rsidRDefault="006E7C0D" w:rsidP="0017793A">
      <w:pPr>
        <w:pStyle w:val="a3"/>
        <w:spacing w:before="16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6E7C0D">
        <w:rPr>
          <w:rFonts w:ascii="Times New Roman" w:hAnsi="Times New Roman" w:cs="Times New Roman"/>
          <w:sz w:val="24"/>
          <w:szCs w:val="24"/>
        </w:rPr>
        <w:t xml:space="preserve">Целью данного документа является описание концептуального подхода к решению в системе </w:t>
      </w:r>
      <w:r w:rsidRPr="006E7C0D">
        <w:rPr>
          <w:rFonts w:ascii="Times New Roman" w:hAnsi="Times New Roman" w:cs="Times New Roman"/>
          <w:sz w:val="24"/>
          <w:szCs w:val="24"/>
          <w:lang w:val="en-US"/>
        </w:rPr>
        <w:t>GlobalERP</w:t>
      </w:r>
      <w:r w:rsidRPr="006E7C0D">
        <w:rPr>
          <w:rFonts w:ascii="Times New Roman" w:hAnsi="Times New Roman" w:cs="Times New Roman"/>
          <w:sz w:val="24"/>
          <w:szCs w:val="24"/>
        </w:rPr>
        <w:t xml:space="preserve"> задачи согласования регистра взаиморасчетов (</w:t>
      </w:r>
      <w:r w:rsidRPr="006E7C0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6E7C0D">
        <w:rPr>
          <w:rFonts w:ascii="Times New Roman" w:hAnsi="Times New Roman" w:cs="Times New Roman"/>
          <w:sz w:val="24"/>
          <w:szCs w:val="24"/>
        </w:rPr>
        <w:t>_</w:t>
      </w:r>
      <w:r w:rsidRPr="006E7C0D">
        <w:rPr>
          <w:rFonts w:ascii="Times New Roman" w:hAnsi="Times New Roman" w:cs="Times New Roman"/>
          <w:sz w:val="24"/>
          <w:szCs w:val="24"/>
          <w:lang w:val="en-US"/>
        </w:rPr>
        <w:t>PayMoveReg</w:t>
      </w:r>
      <w:r w:rsidRPr="006E7C0D">
        <w:rPr>
          <w:rFonts w:ascii="Times New Roman" w:hAnsi="Times New Roman" w:cs="Times New Roman"/>
          <w:sz w:val="24"/>
          <w:szCs w:val="24"/>
        </w:rPr>
        <w:t xml:space="preserve">) и проводок </w:t>
      </w:r>
      <w:r w:rsidR="001655D0">
        <w:rPr>
          <w:rFonts w:ascii="Times New Roman" w:hAnsi="Times New Roman" w:cs="Times New Roman"/>
          <w:sz w:val="24"/>
          <w:szCs w:val="24"/>
        </w:rPr>
        <w:t>главной книги</w:t>
      </w:r>
      <w:r w:rsidR="001655D0" w:rsidRPr="006E7C0D">
        <w:rPr>
          <w:rFonts w:ascii="Times New Roman" w:hAnsi="Times New Roman" w:cs="Times New Roman"/>
          <w:sz w:val="24"/>
          <w:szCs w:val="24"/>
        </w:rPr>
        <w:t xml:space="preserve"> </w:t>
      </w:r>
      <w:r w:rsidRPr="006E7C0D">
        <w:rPr>
          <w:rFonts w:ascii="Times New Roman" w:hAnsi="Times New Roman" w:cs="Times New Roman"/>
          <w:sz w:val="24"/>
          <w:szCs w:val="24"/>
        </w:rPr>
        <w:t>(</w:t>
      </w:r>
      <w:r w:rsidRPr="006E7C0D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6E7C0D">
        <w:rPr>
          <w:rFonts w:ascii="Times New Roman" w:hAnsi="Times New Roman" w:cs="Times New Roman"/>
          <w:sz w:val="24"/>
          <w:szCs w:val="24"/>
        </w:rPr>
        <w:t>_</w:t>
      </w:r>
      <w:r w:rsidRPr="006E7C0D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E7C0D">
        <w:rPr>
          <w:rFonts w:ascii="Times New Roman" w:hAnsi="Times New Roman" w:cs="Times New Roman"/>
          <w:sz w:val="24"/>
          <w:szCs w:val="24"/>
        </w:rPr>
        <w:t>).</w:t>
      </w:r>
    </w:p>
    <w:p w14:paraId="07857013" w14:textId="0CD6DD3B" w:rsidR="006E7C0D" w:rsidRDefault="002247BB" w:rsidP="006E7C0D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Назначение разработки</w:t>
      </w:r>
    </w:p>
    <w:p w14:paraId="29F1DCAD" w14:textId="706A9D6E" w:rsidR="006E7C0D" w:rsidRPr="001655D0" w:rsidRDefault="00C35BB8" w:rsidP="006E7C0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описывает подход к задаче сопоставления данных оперативного контура оплат и бухгалтерского</w:t>
      </w:r>
      <w:r w:rsidR="001655D0">
        <w:rPr>
          <w:rFonts w:ascii="Times New Roman" w:hAnsi="Times New Roman" w:cs="Times New Roman"/>
          <w:sz w:val="24"/>
          <w:szCs w:val="24"/>
        </w:rPr>
        <w:t>, налогового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5D0">
        <w:rPr>
          <w:rFonts w:ascii="Times New Roman" w:hAnsi="Times New Roman" w:cs="Times New Roman"/>
          <w:sz w:val="24"/>
          <w:szCs w:val="24"/>
        </w:rPr>
        <w:t xml:space="preserve">и других видов </w:t>
      </w:r>
      <w:r>
        <w:rPr>
          <w:rFonts w:ascii="Times New Roman" w:hAnsi="Times New Roman" w:cs="Times New Roman"/>
          <w:sz w:val="24"/>
          <w:szCs w:val="24"/>
        </w:rPr>
        <w:t xml:space="preserve">учета в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GlobalERP</w:t>
      </w:r>
      <w:r w:rsidR="001655D0">
        <w:rPr>
          <w:rFonts w:ascii="Times New Roman" w:hAnsi="Times New Roman" w:cs="Times New Roman"/>
          <w:sz w:val="24"/>
          <w:szCs w:val="24"/>
        </w:rPr>
        <w:t xml:space="preserve"> (далее бухгалтерский учет).</w:t>
      </w:r>
    </w:p>
    <w:p w14:paraId="20DA13CF" w14:textId="715C4195" w:rsidR="00C35BB8" w:rsidRDefault="00C35BB8" w:rsidP="006E7C0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задачи предусматривается:</w:t>
      </w:r>
    </w:p>
    <w:p w14:paraId="7B4CF0CE" w14:textId="16E832CD" w:rsidR="00C35BB8" w:rsidRDefault="00C35BB8" w:rsidP="00C35B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просмотра счетов</w:t>
      </w:r>
      <w:r w:rsidR="001655D0">
        <w:rPr>
          <w:rFonts w:ascii="Times New Roman" w:hAnsi="Times New Roman" w:cs="Times New Roman"/>
          <w:sz w:val="24"/>
          <w:szCs w:val="24"/>
        </w:rPr>
        <w:t xml:space="preserve"> главной книги</w:t>
      </w:r>
      <w:r>
        <w:rPr>
          <w:rFonts w:ascii="Times New Roman" w:hAnsi="Times New Roman" w:cs="Times New Roman"/>
          <w:sz w:val="24"/>
          <w:szCs w:val="24"/>
        </w:rPr>
        <w:t>, на которые будут распределены денежные средства в результате работы в оперативном контуре.</w:t>
      </w:r>
    </w:p>
    <w:p w14:paraId="266A3677" w14:textId="428ABC98" w:rsidR="00AC6E84" w:rsidRPr="00AC6E84" w:rsidRDefault="00AC6E84" w:rsidP="00AC6E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в интерфейсах распределения оплаты различных уровней </w:t>
      </w:r>
      <w:r w:rsidR="00C35BB8">
        <w:rPr>
          <w:rFonts w:ascii="Times New Roman" w:hAnsi="Times New Roman" w:cs="Times New Roman"/>
          <w:sz w:val="24"/>
          <w:szCs w:val="24"/>
        </w:rPr>
        <w:t>группировки: ДПП, счетов</w:t>
      </w:r>
      <w:r w:rsidR="001655D0">
        <w:rPr>
          <w:rFonts w:ascii="Times New Roman" w:hAnsi="Times New Roman" w:cs="Times New Roman"/>
          <w:sz w:val="24"/>
          <w:szCs w:val="24"/>
        </w:rPr>
        <w:t xml:space="preserve"> главной книги</w:t>
      </w:r>
      <w:r w:rsidR="00C35BB8">
        <w:rPr>
          <w:rFonts w:ascii="Times New Roman" w:hAnsi="Times New Roman" w:cs="Times New Roman"/>
          <w:sz w:val="24"/>
          <w:szCs w:val="24"/>
        </w:rPr>
        <w:t>, документов.</w:t>
      </w:r>
    </w:p>
    <w:p w14:paraId="2F42078D" w14:textId="77777777" w:rsidR="00C35BB8" w:rsidRPr="00C35BB8" w:rsidRDefault="00C35BB8" w:rsidP="00C35BB8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14:paraId="041A1524" w14:textId="5645EF25" w:rsidR="005B22AC" w:rsidRPr="005B22AC" w:rsidRDefault="002247BB" w:rsidP="005B22A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Текущая реализаци</w:t>
      </w:r>
      <w:r w:rsidR="005B22AC">
        <w:rPr>
          <w:rFonts w:ascii="Times New Roman" w:hAnsi="Times New Roman" w:cs="Times New Roman"/>
          <w:b/>
          <w:bCs/>
          <w:sz w:val="24"/>
          <w:szCs w:val="24"/>
          <w:u w:val="single"/>
        </w:rPr>
        <w:t>я</w:t>
      </w:r>
    </w:p>
    <w:p w14:paraId="65A698C9" w14:textId="62879573" w:rsidR="002247BB" w:rsidRPr="003C418A" w:rsidRDefault="00137082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сопоставления </w:t>
      </w:r>
      <w:r w:rsidR="00F40A96">
        <w:rPr>
          <w:rFonts w:ascii="Times New Roman" w:hAnsi="Times New Roman" w:cs="Times New Roman"/>
          <w:sz w:val="24"/>
          <w:szCs w:val="24"/>
        </w:rPr>
        <w:t>распределения денежных средств по бухгалтерским аналитикам</w:t>
      </w:r>
      <w:r>
        <w:rPr>
          <w:rFonts w:ascii="Times New Roman" w:hAnsi="Times New Roman" w:cs="Times New Roman"/>
          <w:sz w:val="24"/>
          <w:szCs w:val="24"/>
        </w:rPr>
        <w:t xml:space="preserve"> и графика платежей по фактическим документам дебиторской и кредиторской задолженности в системе реализована сущность «Распределение </w:t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ГП </w:t>
      </w:r>
      <w:commentRangeEnd w:id="0"/>
      <w:r w:rsidR="002C0046">
        <w:rPr>
          <w:rStyle w:val="a4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по контировкам» (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1370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r>
        <w:rPr>
          <w:rFonts w:ascii="Times New Roman" w:hAnsi="Times New Roman" w:cs="Times New Roman"/>
          <w:sz w:val="24"/>
          <w:szCs w:val="24"/>
        </w:rPr>
        <w:t xml:space="preserve">). Эта коллекция может быть подключена к классам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1370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1370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ActOut</w:t>
      </w:r>
      <w:r w:rsidRPr="001370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распределение пропорционально дробит </w:t>
      </w:r>
      <w:ins w:id="1" w:author="Alexander Russkikh" w:date="2025-10-07T07:03:00Z">
        <w:r w:rsidR="003C418A">
          <w:rPr>
            <w:rFonts w:ascii="Times New Roman" w:hAnsi="Times New Roman" w:cs="Times New Roman"/>
            <w:sz w:val="24"/>
            <w:szCs w:val="24"/>
          </w:rPr>
          <w:t xml:space="preserve">контировку, указанную для позиций документа, </w:t>
        </w:r>
      </w:ins>
      <w:del w:id="2" w:author="Alexander Russkikh" w:date="2025-10-07T07:03:00Z">
        <w:r w:rsidDel="003C418A">
          <w:rPr>
            <w:rFonts w:ascii="Times New Roman" w:hAnsi="Times New Roman" w:cs="Times New Roman"/>
            <w:sz w:val="24"/>
            <w:szCs w:val="24"/>
          </w:rPr>
          <w:delText>полную сумму</w:delText>
        </w:r>
      </w:del>
      <w:ins w:id="3" w:author="Alexander Russkikh" w:date="2025-10-07T07:03:00Z">
        <w:r w:rsidR="003C418A">
          <w:rPr>
            <w:rFonts w:ascii="Times New Roman" w:hAnsi="Times New Roman" w:cs="Times New Roman"/>
            <w:sz w:val="24"/>
            <w:szCs w:val="24"/>
          </w:rPr>
          <w:t>на</w:t>
        </w:r>
      </w:ins>
      <w:r>
        <w:rPr>
          <w:rFonts w:ascii="Times New Roman" w:hAnsi="Times New Roman" w:cs="Times New Roman"/>
          <w:sz w:val="24"/>
          <w:szCs w:val="24"/>
        </w:rPr>
        <w:t xml:space="preserve"> позиции графика платежей</w:t>
      </w:r>
      <w:del w:id="4" w:author="Alexander Russkikh" w:date="2025-10-07T07:04:00Z">
        <w:r w:rsidDel="003C418A">
          <w:rPr>
            <w:rFonts w:ascii="Times New Roman" w:hAnsi="Times New Roman" w:cs="Times New Roman"/>
            <w:sz w:val="24"/>
            <w:szCs w:val="24"/>
          </w:rPr>
          <w:delText xml:space="preserve"> документа по </w:delText>
        </w:r>
      </w:del>
      <w:del w:id="5" w:author="Alexander Russkikh" w:date="2025-10-07T07:02:00Z">
        <w:r w:rsidDel="003C418A">
          <w:rPr>
            <w:rFonts w:ascii="Times New Roman" w:hAnsi="Times New Roman" w:cs="Times New Roman"/>
            <w:sz w:val="24"/>
            <w:szCs w:val="24"/>
          </w:rPr>
          <w:delText xml:space="preserve">соответствующим </w:delText>
        </w:r>
      </w:del>
      <w:del w:id="6" w:author="Alexander Russkikh" w:date="2025-10-07T07:04:00Z">
        <w:r w:rsidDel="003C418A">
          <w:rPr>
            <w:rFonts w:ascii="Times New Roman" w:hAnsi="Times New Roman" w:cs="Times New Roman"/>
            <w:sz w:val="24"/>
            <w:szCs w:val="24"/>
          </w:rPr>
          <w:delText>контировкам</w:delText>
        </w:r>
      </w:del>
      <w:r>
        <w:rPr>
          <w:rFonts w:ascii="Times New Roman" w:hAnsi="Times New Roman" w:cs="Times New Roman"/>
          <w:sz w:val="24"/>
          <w:szCs w:val="24"/>
        </w:rPr>
        <w:t>.</w:t>
      </w:r>
      <w:ins w:id="7" w:author="Alexander Russkikh" w:date="2025-10-07T07:02:00Z">
        <w:r w:rsidR="003C418A">
          <w:rPr>
            <w:rFonts w:ascii="Times New Roman" w:hAnsi="Times New Roman" w:cs="Times New Roman"/>
            <w:sz w:val="24"/>
            <w:szCs w:val="24"/>
          </w:rPr>
          <w:t xml:space="preserve"> В случае, если для позиции документа не указаны контировки, то распределение в </w:t>
        </w:r>
        <w:r w:rsidR="003C418A">
          <w:rPr>
            <w:rFonts w:ascii="Times New Roman" w:hAnsi="Times New Roman" w:cs="Times New Roman"/>
            <w:sz w:val="24"/>
            <w:szCs w:val="24"/>
            <w:lang w:val="en-US"/>
          </w:rPr>
          <w:t>Stm</w:t>
        </w:r>
        <w:r w:rsidR="003C418A" w:rsidRPr="00137082">
          <w:rPr>
            <w:rFonts w:ascii="Times New Roman" w:hAnsi="Times New Roman" w:cs="Times New Roman"/>
            <w:sz w:val="24"/>
            <w:szCs w:val="24"/>
          </w:rPr>
          <w:t>_</w:t>
        </w:r>
        <w:r w:rsidR="003C418A">
          <w:rPr>
            <w:rFonts w:ascii="Times New Roman" w:hAnsi="Times New Roman" w:cs="Times New Roman"/>
            <w:sz w:val="24"/>
            <w:szCs w:val="24"/>
            <w:lang w:val="en-US"/>
          </w:rPr>
          <w:t>PayScheduleObjDistr</w:t>
        </w:r>
        <w:r w:rsidR="003C418A">
          <w:rPr>
            <w:rFonts w:ascii="Times New Roman" w:hAnsi="Times New Roman" w:cs="Times New Roman"/>
            <w:sz w:val="24"/>
            <w:szCs w:val="24"/>
          </w:rPr>
          <w:t xml:space="preserve"> формируется на основе </w:t>
        </w:r>
      </w:ins>
      <w:ins w:id="8" w:author="Alexander Russkikh" w:date="2025-10-07T07:03:00Z">
        <w:r w:rsidR="003C418A">
          <w:rPr>
            <w:rFonts w:ascii="Times New Roman" w:hAnsi="Times New Roman" w:cs="Times New Roman"/>
            <w:sz w:val="24"/>
            <w:szCs w:val="24"/>
          </w:rPr>
          <w:t xml:space="preserve">дробления </w:t>
        </w:r>
      </w:ins>
      <w:ins w:id="9" w:author="Alexander Russkikh" w:date="2025-10-07T07:04:00Z">
        <w:r w:rsidR="003C418A">
          <w:rPr>
            <w:rFonts w:ascii="Times New Roman" w:hAnsi="Times New Roman" w:cs="Times New Roman"/>
            <w:sz w:val="24"/>
            <w:szCs w:val="24"/>
          </w:rPr>
          <w:t>позиции документа по графику платежей позиции.</w:t>
        </w:r>
      </w:ins>
    </w:p>
    <w:p w14:paraId="1B32430B" w14:textId="4DAD2DA4" w:rsidR="00137082" w:rsidRDefault="00137082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фиксации распределения </w:t>
      </w:r>
      <w:r w:rsidR="00F40A96">
        <w:rPr>
          <w:rFonts w:ascii="Times New Roman" w:hAnsi="Times New Roman" w:cs="Times New Roman"/>
          <w:sz w:val="24"/>
          <w:szCs w:val="24"/>
        </w:rPr>
        <w:t>оплаты по объектам баланса в системе реализована сущность «Фиксированное распределение оплаты по объектам баланса» (</w:t>
      </w:r>
      <w:r w:rsidR="00F40A9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F40A96" w:rsidRPr="00F40A96">
        <w:rPr>
          <w:rFonts w:ascii="Times New Roman" w:hAnsi="Times New Roman" w:cs="Times New Roman"/>
          <w:sz w:val="24"/>
          <w:szCs w:val="24"/>
        </w:rPr>
        <w:t>_</w:t>
      </w:r>
      <w:r w:rsidR="00F40A96"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r w:rsidR="00F40A96">
        <w:rPr>
          <w:rFonts w:ascii="Times New Roman" w:hAnsi="Times New Roman" w:cs="Times New Roman"/>
          <w:sz w:val="24"/>
          <w:szCs w:val="24"/>
        </w:rPr>
        <w:t>). Это коллекция документа взаиморасчета (</w:t>
      </w:r>
      <w:r w:rsidR="00F40A9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F40A96" w:rsidRPr="00F40A96">
        <w:rPr>
          <w:rFonts w:ascii="Times New Roman" w:hAnsi="Times New Roman" w:cs="Times New Roman"/>
          <w:sz w:val="24"/>
          <w:szCs w:val="24"/>
        </w:rPr>
        <w:t>_</w:t>
      </w:r>
      <w:r w:rsidR="00F40A96">
        <w:rPr>
          <w:rFonts w:ascii="Times New Roman" w:hAnsi="Times New Roman" w:cs="Times New Roman"/>
          <w:sz w:val="24"/>
          <w:szCs w:val="24"/>
          <w:lang w:val="en-US"/>
        </w:rPr>
        <w:t>PayMove</w:t>
      </w:r>
      <w:r w:rsidR="00F40A96">
        <w:rPr>
          <w:rFonts w:ascii="Times New Roman" w:hAnsi="Times New Roman" w:cs="Times New Roman"/>
          <w:sz w:val="24"/>
          <w:szCs w:val="24"/>
        </w:rPr>
        <w:t>)</w:t>
      </w:r>
      <w:r w:rsidR="00F40A96" w:rsidRPr="00F40A96">
        <w:rPr>
          <w:rFonts w:ascii="Times New Roman" w:hAnsi="Times New Roman" w:cs="Times New Roman"/>
          <w:sz w:val="24"/>
          <w:szCs w:val="24"/>
        </w:rPr>
        <w:t xml:space="preserve">. </w:t>
      </w:r>
      <w:r w:rsidR="00F40A96">
        <w:rPr>
          <w:rFonts w:ascii="Times New Roman" w:hAnsi="Times New Roman" w:cs="Times New Roman"/>
          <w:sz w:val="24"/>
          <w:szCs w:val="24"/>
        </w:rPr>
        <w:t>Это распределение позволяет заранее зафиксировать конкретные объекты баланса, на которые будет распределена оплата.</w:t>
      </w:r>
    </w:p>
    <w:p w14:paraId="467D5B32" w14:textId="77777777" w:rsidR="00F40A96" w:rsidRDefault="00F40A96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в системе недоступно:</w:t>
      </w:r>
    </w:p>
    <w:p w14:paraId="07BCBD94" w14:textId="291A8928" w:rsidR="00F40A96" w:rsidRDefault="00F40A96" w:rsidP="00F40A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A96">
        <w:rPr>
          <w:rFonts w:ascii="Times New Roman" w:hAnsi="Times New Roman" w:cs="Times New Roman"/>
          <w:sz w:val="24"/>
          <w:szCs w:val="24"/>
        </w:rPr>
        <w:t>Создание объектов баланса фактической дебиторской и кредиторской задолженности в разрезе аналитик бухгалтерского учета.</w:t>
      </w:r>
    </w:p>
    <w:p w14:paraId="2829302D" w14:textId="0B93AE4B" w:rsidR="00F40A96" w:rsidRPr="00F40A96" w:rsidRDefault="00F40A96" w:rsidP="00F40A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Сопоставления проводок </w:t>
      </w:r>
      <w:r w:rsidR="001655D0">
        <w:rPr>
          <w:rFonts w:ascii="Times New Roman" w:hAnsi="Times New Roman" w:cs="Times New Roman"/>
          <w:sz w:val="24"/>
          <w:szCs w:val="24"/>
        </w:rPr>
        <w:t>главной книги</w:t>
      </w:r>
      <w:r w:rsidR="001655D0" w:rsidRPr="006E7C0D">
        <w:rPr>
          <w:rFonts w:ascii="Times New Roman" w:hAnsi="Times New Roman" w:cs="Times New Roman"/>
          <w:sz w:val="24"/>
          <w:szCs w:val="24"/>
        </w:rPr>
        <w:t xml:space="preserve"> </w:t>
      </w:r>
      <w:r w:rsidRPr="00F40A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F40A9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F40A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записей регистра взаиморасчетов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F40A9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40362E" w14:textId="1E804B11" w:rsidR="002247BB" w:rsidRDefault="002247BB" w:rsidP="005B22A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Требования к разработке </w:t>
      </w:r>
    </w:p>
    <w:p w14:paraId="3FCF2413" w14:textId="470FF958" w:rsidR="00410B50" w:rsidRDefault="00EF420B" w:rsidP="00410B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</w:t>
      </w:r>
      <w:r w:rsidR="00410B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контроль</w:t>
      </w:r>
      <w:r w:rsidR="00410B50">
        <w:rPr>
          <w:rFonts w:ascii="Times New Roman" w:hAnsi="Times New Roman" w:cs="Times New Roman"/>
          <w:sz w:val="24"/>
          <w:szCs w:val="24"/>
        </w:rPr>
        <w:t xml:space="preserve"> корректности и полноты данных бухгалтерского учета на основе состояния оперативного контура.</w:t>
      </w:r>
    </w:p>
    <w:p w14:paraId="6D4D05B4" w14:textId="6E24DF74" w:rsidR="00410B50" w:rsidRDefault="00EF420B" w:rsidP="00410B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возможность просмотра распределения оплаты по счетам</w:t>
      </w:r>
      <w:r w:rsidR="00DB0BE3">
        <w:rPr>
          <w:rFonts w:ascii="Times New Roman" w:hAnsi="Times New Roman" w:cs="Times New Roman"/>
          <w:sz w:val="24"/>
          <w:szCs w:val="24"/>
        </w:rPr>
        <w:t xml:space="preserve"> главной книги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18F13" w14:textId="050AFCFA" w:rsidR="004631C7" w:rsidRDefault="004631C7" w:rsidP="00410B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синхронизацию между проводками бухгалтерского учета и регистром взаиморасчетов.</w:t>
      </w:r>
    </w:p>
    <w:p w14:paraId="1197C74F" w14:textId="6773C716" w:rsidR="0051313C" w:rsidRPr="00410B50" w:rsidRDefault="0051313C" w:rsidP="00410B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автоматическ</w:t>
      </w:r>
      <w:r w:rsidR="00017458">
        <w:rPr>
          <w:rFonts w:ascii="Times New Roman" w:hAnsi="Times New Roman" w:cs="Times New Roman"/>
          <w:sz w:val="24"/>
          <w:szCs w:val="24"/>
        </w:rPr>
        <w:t>ое сохранение согласованности оперативного и бухгалтерского контуров при изменении распределения оплаты по учетным счетам.</w:t>
      </w:r>
    </w:p>
    <w:p w14:paraId="0635D883" w14:textId="77777777" w:rsidR="002247BB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Описание подхода к решению задачи</w:t>
      </w:r>
      <w:r w:rsidRPr="001B1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FC4AC" w14:textId="010284E0" w:rsidR="002247BB" w:rsidRDefault="00A95694" w:rsidP="005B11A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достижения</w:t>
      </w:r>
      <w:r w:rsidR="002247BB" w:rsidRPr="001B1826">
        <w:rPr>
          <w:rFonts w:ascii="Times New Roman" w:hAnsi="Times New Roman" w:cs="Times New Roman"/>
          <w:sz w:val="24"/>
          <w:szCs w:val="24"/>
        </w:rPr>
        <w:t xml:space="preserve"> обозначенных выше целей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2247BB">
        <w:rPr>
          <w:rFonts w:ascii="Times New Roman" w:hAnsi="Times New Roman" w:cs="Times New Roman"/>
          <w:sz w:val="24"/>
          <w:szCs w:val="24"/>
        </w:rPr>
        <w:t>с учетом текущей реализации</w:t>
      </w:r>
      <w:r w:rsidR="002247BB" w:rsidRPr="001B1826">
        <w:rPr>
          <w:rFonts w:ascii="Times New Roman" w:hAnsi="Times New Roman" w:cs="Times New Roman"/>
          <w:sz w:val="24"/>
          <w:szCs w:val="24"/>
        </w:rPr>
        <w:t xml:space="preserve"> требуется сделать </w:t>
      </w:r>
      <w:r w:rsidR="004631C7">
        <w:rPr>
          <w:rFonts w:ascii="Times New Roman" w:hAnsi="Times New Roman" w:cs="Times New Roman"/>
          <w:sz w:val="24"/>
          <w:szCs w:val="24"/>
        </w:rPr>
        <w:t>ряд доработок в части классов:</w:t>
      </w:r>
    </w:p>
    <w:p w14:paraId="6B9143CB" w14:textId="5CA676DA" w:rsidR="004631C7" w:rsidRPr="004631C7" w:rsidRDefault="004631C7" w:rsidP="00A95694">
      <w:pPr>
        <w:ind w:firstLine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баланса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A9569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BalObj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758E03" w14:textId="639AA25B" w:rsidR="004631C7" w:rsidRDefault="00A95694" w:rsidP="00A95694">
      <w:pPr>
        <w:ind w:firstLine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Фиксированное распределение оплаты по объектам баланса</w:t>
      </w:r>
      <w:r w:rsidR="004631C7">
        <w:rPr>
          <w:rFonts w:ascii="Times New Roman" w:hAnsi="Times New Roman" w:cs="Times New Roman"/>
          <w:sz w:val="24"/>
          <w:szCs w:val="24"/>
        </w:rPr>
        <w:t xml:space="preserve"> (</w:t>
      </w:r>
      <w:r w:rsidR="004631C7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4631C7" w:rsidRPr="004631C7">
        <w:rPr>
          <w:rFonts w:ascii="Times New Roman" w:hAnsi="Times New Roman" w:cs="Times New Roman"/>
          <w:sz w:val="24"/>
          <w:szCs w:val="24"/>
        </w:rPr>
        <w:t>_</w:t>
      </w:r>
      <w:r w:rsidR="004631C7"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r w:rsidR="004631C7" w:rsidRPr="004631C7">
        <w:rPr>
          <w:rFonts w:ascii="Times New Roman" w:hAnsi="Times New Roman" w:cs="Times New Roman"/>
          <w:sz w:val="24"/>
          <w:szCs w:val="24"/>
        </w:rPr>
        <w:t>)</w:t>
      </w:r>
    </w:p>
    <w:p w14:paraId="594B406A" w14:textId="79BE1012" w:rsidR="004631C7" w:rsidRDefault="004631C7" w:rsidP="00A95694">
      <w:pPr>
        <w:ind w:firstLine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взаиморасчетов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4631C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95BEBF" w14:textId="024EC659" w:rsidR="004631C7" w:rsidRPr="004631C7" w:rsidRDefault="004631C7" w:rsidP="00A95694">
      <w:pPr>
        <w:ind w:firstLine="35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</w:t>
      </w:r>
      <w:r w:rsidR="00A95694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5D0">
        <w:rPr>
          <w:rFonts w:ascii="Times New Roman" w:hAnsi="Times New Roman" w:cs="Times New Roman"/>
          <w:sz w:val="24"/>
          <w:szCs w:val="24"/>
        </w:rPr>
        <w:t>главной книги</w:t>
      </w:r>
      <w:r w:rsidR="001655D0" w:rsidRPr="006E7C0D">
        <w:rPr>
          <w:rFonts w:ascii="Times New Roman" w:hAnsi="Times New Roman" w:cs="Times New Roman"/>
          <w:sz w:val="24"/>
          <w:szCs w:val="24"/>
        </w:rPr>
        <w:t xml:space="preserve"> </w:t>
      </w:r>
      <w:r w:rsidRPr="004631C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4631C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4631C7">
        <w:rPr>
          <w:rFonts w:ascii="Times New Roman" w:hAnsi="Times New Roman" w:cs="Times New Roman"/>
          <w:sz w:val="24"/>
          <w:szCs w:val="24"/>
        </w:rPr>
        <w:t>)</w:t>
      </w:r>
    </w:p>
    <w:p w14:paraId="09E8E556" w14:textId="77777777" w:rsidR="002247BB" w:rsidRPr="001B1826" w:rsidRDefault="002247BB" w:rsidP="002247BB">
      <w:pPr>
        <w:pStyle w:val="2"/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Общий перечень работ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05"/>
      </w:tblGrid>
      <w:tr w:rsidR="002247BB" w14:paraId="3EAE5740" w14:textId="77777777" w:rsidTr="001B1826">
        <w:tc>
          <w:tcPr>
            <w:tcW w:w="704" w:type="dxa"/>
          </w:tcPr>
          <w:p w14:paraId="46B2C878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8505" w:type="dxa"/>
          </w:tcPr>
          <w:p w14:paraId="53C16E39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Наименование доработки</w:t>
            </w:r>
          </w:p>
        </w:tc>
      </w:tr>
      <w:tr w:rsidR="002247BB" w14:paraId="66989769" w14:textId="77777777" w:rsidTr="001B1826">
        <w:tc>
          <w:tcPr>
            <w:tcW w:w="704" w:type="dxa"/>
          </w:tcPr>
          <w:p w14:paraId="41560439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1BECCD9C" w14:textId="2840D7DC" w:rsidR="002247BB" w:rsidRPr="00F40A96" w:rsidRDefault="00F71189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 объект баланса разрезов по ДПП и счету</w:t>
            </w:r>
            <w:r w:rsidR="00DB0BE3">
              <w:rPr>
                <w:rFonts w:ascii="Times New Roman" w:hAnsi="Times New Roman" w:cs="Times New Roman"/>
                <w:sz w:val="24"/>
                <w:szCs w:val="24"/>
              </w:rPr>
              <w:t xml:space="preserve"> главной книги</w:t>
            </w:r>
          </w:p>
        </w:tc>
      </w:tr>
      <w:tr w:rsidR="002247BB" w14:paraId="6796991F" w14:textId="77777777" w:rsidTr="001B1826">
        <w:tc>
          <w:tcPr>
            <w:tcW w:w="704" w:type="dxa"/>
          </w:tcPr>
          <w:p w14:paraId="06F58AC3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14D918BC" w14:textId="66C1D923" w:rsidR="002247BB" w:rsidRPr="000523EA" w:rsidRDefault="00F71189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объектов баланса документов фактической дебиторской и кредиторской задолженности на основе записей класса «Распределение ГП по контировкам»</w:t>
            </w:r>
          </w:p>
        </w:tc>
      </w:tr>
      <w:tr w:rsidR="002247BB" w14:paraId="1E40861F" w14:textId="77777777" w:rsidTr="001B1826">
        <w:tc>
          <w:tcPr>
            <w:tcW w:w="704" w:type="dxa"/>
          </w:tcPr>
          <w:p w14:paraId="177D1647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34CC575E" w14:textId="7BEE85EF" w:rsidR="002247BB" w:rsidRPr="001B1826" w:rsidRDefault="00291D28" w:rsidP="0029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3EA">
              <w:rPr>
                <w:rFonts w:ascii="Times New Roman" w:hAnsi="Times New Roman" w:cs="Times New Roman"/>
                <w:sz w:val="24"/>
                <w:szCs w:val="24"/>
              </w:rPr>
              <w:t>Добавление в 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сс проводок бухгалтерского учета ссылки на регистр взаиморасчетов</w:t>
            </w:r>
          </w:p>
        </w:tc>
      </w:tr>
      <w:tr w:rsidR="002247BB" w14:paraId="6E2C3D5C" w14:textId="77777777" w:rsidTr="001B1826">
        <w:tc>
          <w:tcPr>
            <w:tcW w:w="704" w:type="dxa"/>
          </w:tcPr>
          <w:p w14:paraId="2C6605FD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610093A0" w14:textId="3D504D05" w:rsidR="002247BB" w:rsidRPr="001B1826" w:rsidRDefault="00291D28" w:rsidP="0029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 разреза по ДПП в классе «Фиксированное распределение оплаты по объектам баланса»</w:t>
            </w:r>
          </w:p>
        </w:tc>
      </w:tr>
      <w:tr w:rsidR="002247BB" w14:paraId="224020A8" w14:textId="77777777" w:rsidTr="001B1826">
        <w:tc>
          <w:tcPr>
            <w:tcW w:w="704" w:type="dxa"/>
          </w:tcPr>
          <w:p w14:paraId="323AE344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182D7076" w14:textId="0C5A7D07" w:rsidR="002247BB" w:rsidRPr="000523EA" w:rsidRDefault="00291D28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различных уровней группировки в интерфейсах распределения оплаты: по ДПП, по счетам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главной книги, по документу</w:t>
            </w:r>
          </w:p>
        </w:tc>
      </w:tr>
      <w:tr w:rsidR="00291D28" w14:paraId="396343A4" w14:textId="77777777" w:rsidTr="001B1826">
        <w:tc>
          <w:tcPr>
            <w:tcW w:w="704" w:type="dxa"/>
          </w:tcPr>
          <w:p w14:paraId="5FF599B5" w14:textId="3026B6C8" w:rsidR="00291D28" w:rsidRPr="00291D28" w:rsidRDefault="00291D28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505" w:type="dxa"/>
          </w:tcPr>
          <w:p w14:paraId="6C16951C" w14:textId="77777777" w:rsidR="00291D28" w:rsidRPr="000523EA" w:rsidRDefault="00291D28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056006" w14:textId="77777777" w:rsidR="002247BB" w:rsidRPr="001B1826" w:rsidRDefault="002247BB" w:rsidP="002247B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937ED" w14:textId="643CEF57" w:rsidR="0011639F" w:rsidRDefault="00276F30" w:rsidP="0011639F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Хранение </w:t>
      </w:r>
      <w:commentRangeStart w:id="10"/>
      <w:r>
        <w:rPr>
          <w:rFonts w:ascii="Times New Roman" w:hAnsi="Times New Roman" w:cs="Times New Roman"/>
          <w:sz w:val="24"/>
          <w:szCs w:val="24"/>
          <w:u w:val="single"/>
        </w:rPr>
        <w:t>разреза</w:t>
      </w:r>
      <w:r w:rsidRPr="0011639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commentRangeEnd w:id="10"/>
      <w:r w:rsidR="0087432C">
        <w:rPr>
          <w:rStyle w:val="a4"/>
        </w:rPr>
        <w:commentReference w:id="10"/>
      </w:r>
      <w:r w:rsidRPr="0011639F">
        <w:rPr>
          <w:rFonts w:ascii="Times New Roman" w:hAnsi="Times New Roman" w:cs="Times New Roman"/>
          <w:sz w:val="24"/>
          <w:szCs w:val="24"/>
          <w:u w:val="single"/>
        </w:rPr>
        <w:t xml:space="preserve">по ДПП и </w:t>
      </w:r>
      <w:r w:rsidRPr="001A6858">
        <w:rPr>
          <w:rFonts w:ascii="Times New Roman" w:hAnsi="Times New Roman" w:cs="Times New Roman"/>
          <w:sz w:val="24"/>
          <w:szCs w:val="24"/>
          <w:u w:val="single"/>
        </w:rPr>
        <w:t>счету</w:t>
      </w:r>
      <w:r w:rsidR="001A6858" w:rsidRPr="001A6858">
        <w:rPr>
          <w:rFonts w:ascii="Times New Roman" w:hAnsi="Times New Roman" w:cs="Times New Roman"/>
          <w:sz w:val="24"/>
          <w:szCs w:val="24"/>
          <w:u w:val="single"/>
        </w:rPr>
        <w:t xml:space="preserve"> главной книги</w:t>
      </w:r>
      <w:r w:rsidRPr="001A6858">
        <w:rPr>
          <w:rFonts w:ascii="Times New Roman" w:hAnsi="Times New Roman" w:cs="Times New Roman"/>
          <w:sz w:val="24"/>
          <w:szCs w:val="24"/>
          <w:u w:val="single"/>
        </w:rPr>
        <w:t xml:space="preserve"> в объекте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баланса</w:t>
      </w:r>
    </w:p>
    <w:p w14:paraId="4AD45137" w14:textId="1C2B5223" w:rsidR="0011639F" w:rsidRDefault="00276F30" w:rsidP="00276F30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6F30">
        <w:rPr>
          <w:rFonts w:ascii="Times New Roman" w:hAnsi="Times New Roman" w:cs="Times New Roman"/>
          <w:sz w:val="24"/>
          <w:szCs w:val="24"/>
        </w:rPr>
        <w:t>Согласованность данных оперативного контура и бухгалтерского учета может быть достигнута лишь в том случае, если</w:t>
      </w:r>
      <w:r>
        <w:rPr>
          <w:rFonts w:ascii="Times New Roman" w:hAnsi="Times New Roman" w:cs="Times New Roman"/>
          <w:sz w:val="24"/>
          <w:szCs w:val="24"/>
        </w:rPr>
        <w:t xml:space="preserve"> наборы значимых разрезов, учитываемых в обоих контурах будут совпадать.</w:t>
      </w:r>
    </w:p>
    <w:p w14:paraId="428FC91D" w14:textId="21E3900C" w:rsidR="00276F30" w:rsidRDefault="00276F30" w:rsidP="00276F30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commentRangeStart w:id="11"/>
      <w:r>
        <w:rPr>
          <w:rFonts w:ascii="Times New Roman" w:hAnsi="Times New Roman" w:cs="Times New Roman"/>
          <w:sz w:val="24"/>
          <w:szCs w:val="24"/>
        </w:rPr>
        <w:t>Хранение в объекте баланса разреза по ДПП</w:t>
      </w:r>
      <w:r w:rsidR="00F71189">
        <w:rPr>
          <w:rFonts w:ascii="Times New Roman" w:hAnsi="Times New Roman" w:cs="Times New Roman"/>
          <w:sz w:val="24"/>
          <w:szCs w:val="24"/>
        </w:rPr>
        <w:t xml:space="preserve"> обеспечит его наполнение аналитиками, значимыми для оперативного контура.</w:t>
      </w:r>
    </w:p>
    <w:p w14:paraId="5827AB14" w14:textId="4188FF8C" w:rsidR="00F71189" w:rsidRPr="00F71189" w:rsidRDefault="00F71189" w:rsidP="00F71189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в объекте баланса разреза по счету</w:t>
      </w:r>
      <w:r w:rsidR="001A6858">
        <w:rPr>
          <w:rFonts w:ascii="Times New Roman" w:hAnsi="Times New Roman" w:cs="Times New Roman"/>
          <w:sz w:val="24"/>
          <w:szCs w:val="24"/>
        </w:rPr>
        <w:t xml:space="preserve"> главной книги</w:t>
      </w:r>
      <w:r>
        <w:rPr>
          <w:rFonts w:ascii="Times New Roman" w:hAnsi="Times New Roman" w:cs="Times New Roman"/>
          <w:sz w:val="24"/>
          <w:szCs w:val="24"/>
        </w:rPr>
        <w:t xml:space="preserve"> обеспечит его основным значимым разрезом бухгалтерского учета.</w:t>
      </w:r>
      <w:commentRangeEnd w:id="11"/>
      <w:r w:rsidR="0064758D">
        <w:rPr>
          <w:rStyle w:val="a4"/>
        </w:rPr>
        <w:commentReference w:id="11"/>
      </w:r>
    </w:p>
    <w:p w14:paraId="4E04B114" w14:textId="373F540C" w:rsidR="00130764" w:rsidRDefault="00276F30" w:rsidP="00130764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1639F">
        <w:rPr>
          <w:rFonts w:ascii="Times New Roman" w:hAnsi="Times New Roman" w:cs="Times New Roman"/>
          <w:sz w:val="24"/>
          <w:szCs w:val="24"/>
          <w:u w:val="single"/>
        </w:rPr>
        <w:t>Создание объектов баланса документов фактической дебиторской и кредиторской задолженности на основе записей класса «Распределение ГП по контировкам»</w:t>
      </w:r>
    </w:p>
    <w:p w14:paraId="24136623" w14:textId="515D8B75" w:rsidR="00276F30" w:rsidRPr="00276F30" w:rsidRDefault="00276F30" w:rsidP="00F71189">
      <w:pPr>
        <w:ind w:firstLine="709"/>
        <w:rPr>
          <w:rFonts w:ascii="Times New Roman" w:hAnsi="Times New Roman" w:cs="Times New Roman"/>
          <w:sz w:val="24"/>
          <w:szCs w:val="24"/>
        </w:rPr>
      </w:pPr>
      <w:commentRangeStart w:id="12"/>
      <w:r>
        <w:rPr>
          <w:rFonts w:ascii="Times New Roman" w:hAnsi="Times New Roman" w:cs="Times New Roman"/>
          <w:sz w:val="24"/>
          <w:szCs w:val="24"/>
        </w:rPr>
        <w:t>Доработка обеспечит создание объектов баланса</w:t>
      </w:r>
      <w:ins w:id="13" w:author="Alexander Russkikh" w:date="2025-10-07T06:48:00Z">
        <w:r w:rsidR="005111E5">
          <w:rPr>
            <w:rFonts w:ascii="Times New Roman" w:hAnsi="Times New Roman" w:cs="Times New Roman"/>
            <w:sz w:val="24"/>
            <w:szCs w:val="24"/>
          </w:rPr>
          <w:t xml:space="preserve"> по кредиторской и дебиторской задолженности</w:t>
        </w:r>
      </w:ins>
      <w:r>
        <w:rPr>
          <w:rFonts w:ascii="Times New Roman" w:hAnsi="Times New Roman" w:cs="Times New Roman"/>
          <w:sz w:val="24"/>
          <w:szCs w:val="24"/>
        </w:rPr>
        <w:t xml:space="preserve"> на основе записей класса, объединяющего в себе значимые разрезы </w:t>
      </w:r>
      <w:r w:rsidR="00F71189">
        <w:rPr>
          <w:rFonts w:ascii="Times New Roman" w:hAnsi="Times New Roman" w:cs="Times New Roman"/>
          <w:sz w:val="24"/>
          <w:szCs w:val="24"/>
        </w:rPr>
        <w:t>оперативного контура и бухгалтерского учета. Т.о. будет достигнуто заполнение разрезов по ДПП и бухгалтерскому учету в объекте баланса.</w:t>
      </w:r>
      <w:commentRangeEnd w:id="12"/>
      <w:r w:rsidR="002C0046">
        <w:rPr>
          <w:rStyle w:val="a4"/>
        </w:rPr>
        <w:commentReference w:id="12"/>
      </w:r>
    </w:p>
    <w:p w14:paraId="11599800" w14:textId="77777777" w:rsidR="0016574E" w:rsidRDefault="0016574E" w:rsidP="0016574E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1639F">
        <w:rPr>
          <w:rFonts w:ascii="Times New Roman" w:hAnsi="Times New Roman" w:cs="Times New Roman"/>
          <w:sz w:val="24"/>
          <w:szCs w:val="24"/>
          <w:u w:val="single"/>
        </w:rPr>
        <w:t>Добавление в класс проводок бухгалтерского учета ссылки на регистр взаиморасчетов</w:t>
      </w:r>
    </w:p>
    <w:p w14:paraId="3528E46F" w14:textId="77777777" w:rsidR="0016574E" w:rsidRDefault="0016574E" w:rsidP="0016574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согласованности данных бухгалтерского учета на основе данных оперативного контура, требуется однозначное соответствие между проводкой бухгалтерского учета и записью в регистре взаиморасчетов. Для достижения этого соответствия предлагается:</w:t>
      </w:r>
    </w:p>
    <w:p w14:paraId="7CD04525" w14:textId="77777777" w:rsidR="0016574E" w:rsidRPr="00F71189" w:rsidRDefault="0016574E" w:rsidP="001657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Формировать каждую проводку бухгалтерского учета на основе конкретной записи регистра взаиморасчетов.</w:t>
      </w:r>
    </w:p>
    <w:p w14:paraId="5CF99FF0" w14:textId="18B08298" w:rsidR="0016574E" w:rsidRPr="000E3627" w:rsidRDefault="00E62718" w:rsidP="001657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commentRangeStart w:id="14"/>
      <w:r>
        <w:rPr>
          <w:rFonts w:ascii="Times New Roman" w:hAnsi="Times New Roman" w:cs="Times New Roman"/>
          <w:sz w:val="24"/>
          <w:szCs w:val="24"/>
        </w:rPr>
        <w:lastRenderedPageBreak/>
        <w:t xml:space="preserve">Указывать запись регистра взаиморасчетов источником </w:t>
      </w:r>
      <w:r w:rsidR="000E3627">
        <w:rPr>
          <w:rFonts w:ascii="Times New Roman" w:hAnsi="Times New Roman" w:cs="Times New Roman"/>
          <w:sz w:val="24"/>
          <w:szCs w:val="24"/>
        </w:rPr>
        <w:t>проводк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16574E" w:rsidRPr="00F71189">
        <w:rPr>
          <w:rFonts w:ascii="Times New Roman" w:hAnsi="Times New Roman" w:cs="Times New Roman"/>
          <w:sz w:val="24"/>
          <w:szCs w:val="24"/>
        </w:rPr>
        <w:t>бухгалтерского учета</w:t>
      </w:r>
      <w:r w:rsidR="0000556C">
        <w:rPr>
          <w:rFonts w:ascii="Times New Roman" w:hAnsi="Times New Roman" w:cs="Times New Roman"/>
          <w:sz w:val="24"/>
          <w:szCs w:val="24"/>
        </w:rPr>
        <w:t xml:space="preserve"> (</w:t>
      </w:r>
      <w:r w:rsidR="0000556C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00556C" w:rsidRPr="0000556C">
        <w:rPr>
          <w:rFonts w:ascii="Times New Roman" w:hAnsi="Times New Roman" w:cs="Times New Roman"/>
          <w:sz w:val="24"/>
          <w:szCs w:val="24"/>
        </w:rPr>
        <w:t>_</w:t>
      </w:r>
      <w:r w:rsidR="0000556C">
        <w:rPr>
          <w:rFonts w:ascii="Times New Roman" w:hAnsi="Times New Roman" w:cs="Times New Roman"/>
          <w:sz w:val="24"/>
          <w:szCs w:val="24"/>
          <w:lang w:val="en-US"/>
        </w:rPr>
        <w:t>PayMoveReg</w:t>
      </w:r>
      <w:r w:rsidR="0000556C" w:rsidRPr="0000556C">
        <w:rPr>
          <w:rFonts w:ascii="Times New Roman" w:hAnsi="Times New Roman" w:cs="Times New Roman"/>
          <w:sz w:val="24"/>
          <w:szCs w:val="24"/>
        </w:rPr>
        <w:t>.</w:t>
      </w:r>
      <w:r w:rsidR="0000556C">
        <w:rPr>
          <w:rFonts w:ascii="Times New Roman" w:hAnsi="Times New Roman" w:cs="Times New Roman"/>
          <w:sz w:val="24"/>
          <w:szCs w:val="24"/>
          <w:lang w:val="en-US"/>
        </w:rPr>
        <w:t>gid</w:t>
      </w:r>
      <w:r w:rsidR="0000556C" w:rsidRPr="0000556C">
        <w:rPr>
          <w:rFonts w:ascii="Times New Roman" w:hAnsi="Times New Roman" w:cs="Times New Roman"/>
          <w:sz w:val="24"/>
          <w:szCs w:val="24"/>
        </w:rPr>
        <w:t xml:space="preserve"> = </w:t>
      </w:r>
      <w:r w:rsidR="0000556C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="0000556C" w:rsidRPr="0000556C">
        <w:rPr>
          <w:rFonts w:ascii="Times New Roman" w:hAnsi="Times New Roman" w:cs="Times New Roman"/>
          <w:sz w:val="24"/>
          <w:szCs w:val="24"/>
        </w:rPr>
        <w:t>_</w:t>
      </w:r>
      <w:r w:rsidR="0000556C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="0000556C" w:rsidRPr="0000556C">
        <w:rPr>
          <w:rFonts w:ascii="Times New Roman" w:hAnsi="Times New Roman" w:cs="Times New Roman"/>
          <w:sz w:val="24"/>
          <w:szCs w:val="24"/>
        </w:rPr>
        <w:t>.</w:t>
      </w:r>
      <w:r w:rsidR="0000556C">
        <w:rPr>
          <w:rFonts w:ascii="Times New Roman" w:hAnsi="Times New Roman" w:cs="Times New Roman"/>
          <w:sz w:val="24"/>
          <w:szCs w:val="24"/>
          <w:lang w:val="en-US"/>
        </w:rPr>
        <w:t>gidsrcdet</w:t>
      </w:r>
      <w:r w:rsidR="0000556C">
        <w:rPr>
          <w:rFonts w:ascii="Times New Roman" w:hAnsi="Times New Roman" w:cs="Times New Roman"/>
          <w:sz w:val="24"/>
          <w:szCs w:val="24"/>
        </w:rPr>
        <w:t>)</w:t>
      </w:r>
      <w:r w:rsidR="0016574E">
        <w:rPr>
          <w:rFonts w:ascii="Times New Roman" w:hAnsi="Times New Roman" w:cs="Times New Roman"/>
          <w:sz w:val="24"/>
          <w:szCs w:val="24"/>
        </w:rPr>
        <w:t>.</w:t>
      </w:r>
      <w:commentRangeEnd w:id="14"/>
      <w:r w:rsidR="00322261">
        <w:rPr>
          <w:rStyle w:val="a4"/>
        </w:rPr>
        <w:commentReference w:id="14"/>
      </w:r>
    </w:p>
    <w:p w14:paraId="7003B57F" w14:textId="77777777" w:rsidR="000E3627" w:rsidRPr="00F71189" w:rsidRDefault="000E3627" w:rsidP="000E3627">
      <w:pPr>
        <w:pStyle w:val="a3"/>
        <w:ind w:left="1069"/>
        <w:rPr>
          <w:rFonts w:ascii="Times New Roman" w:hAnsi="Times New Roman" w:cs="Times New Roman"/>
          <w:sz w:val="24"/>
          <w:szCs w:val="24"/>
          <w:u w:val="single"/>
        </w:rPr>
      </w:pPr>
    </w:p>
    <w:p w14:paraId="47BA583F" w14:textId="60210843" w:rsidR="0011639F" w:rsidRDefault="0051313C" w:rsidP="0011639F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Хранение разреза по ДПП в классе</w:t>
      </w:r>
      <w:r w:rsidR="0011639F" w:rsidRPr="0011639F">
        <w:rPr>
          <w:rFonts w:ascii="Times New Roman" w:hAnsi="Times New Roman" w:cs="Times New Roman"/>
          <w:sz w:val="24"/>
          <w:szCs w:val="24"/>
          <w:u w:val="single"/>
        </w:rPr>
        <w:t xml:space="preserve"> «Фиксированное распределение оплаты по объектам баланса»</w:t>
      </w:r>
    </w:p>
    <w:p w14:paraId="301BEF77" w14:textId="63AC03F3" w:rsidR="0051313C" w:rsidRDefault="007F3FF4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commentRangeStart w:id="15"/>
      <w:r>
        <w:rPr>
          <w:rFonts w:ascii="Times New Roman" w:hAnsi="Times New Roman" w:cs="Times New Roman"/>
          <w:sz w:val="24"/>
          <w:szCs w:val="24"/>
        </w:rPr>
        <w:t xml:space="preserve">Изменение распределения </w:t>
      </w:r>
      <w:del w:id="16" w:author="Alexander Russkikh" w:date="2025-10-07T06:58:00Z">
        <w:r w:rsidDel="00322261">
          <w:rPr>
            <w:rFonts w:ascii="Times New Roman" w:hAnsi="Times New Roman" w:cs="Times New Roman"/>
            <w:sz w:val="24"/>
            <w:szCs w:val="24"/>
          </w:rPr>
          <w:delText xml:space="preserve">оплаты </w:delText>
        </w:r>
      </w:del>
      <w:ins w:id="17" w:author="Alexander Russkikh" w:date="2025-10-07T06:58:00Z">
        <w:r w:rsidR="00322261">
          <w:rPr>
            <w:rFonts w:ascii="Times New Roman" w:hAnsi="Times New Roman" w:cs="Times New Roman"/>
            <w:sz w:val="24"/>
            <w:szCs w:val="24"/>
          </w:rPr>
          <w:t>позиций акта</w:t>
        </w:r>
        <w:r w:rsidR="003222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по счетам</w:t>
      </w:r>
      <w:ins w:id="18" w:author="Alexander Russkikh" w:date="2025-10-07T06:58:00Z">
        <w:r w:rsidR="00322261">
          <w:rPr>
            <w:rFonts w:ascii="Times New Roman" w:hAnsi="Times New Roman" w:cs="Times New Roman"/>
            <w:sz w:val="24"/>
            <w:szCs w:val="24"/>
          </w:rPr>
          <w:t xml:space="preserve"> и аналитикам</w:t>
        </w:r>
      </w:ins>
      <w:r w:rsidR="001A6858">
        <w:rPr>
          <w:rFonts w:ascii="Times New Roman" w:hAnsi="Times New Roman" w:cs="Times New Roman"/>
          <w:sz w:val="24"/>
          <w:szCs w:val="24"/>
        </w:rPr>
        <w:t xml:space="preserve"> главной книги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 w:rsidR="00322261">
        <w:rPr>
          <w:rStyle w:val="a4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>отражается в системе изменением</w:t>
      </w:r>
      <w:r w:rsidRPr="007F3FF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созданием новых записей класса «Контировка объекта» (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7F3F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ObjDistr</w:t>
      </w:r>
      <w:r>
        <w:rPr>
          <w:rFonts w:ascii="Times New Roman" w:hAnsi="Times New Roman" w:cs="Times New Roman"/>
          <w:sz w:val="24"/>
          <w:szCs w:val="24"/>
        </w:rPr>
        <w:t>). При этом должны быть переформированы соответствующие записи класса «Распределение ГП по контировкам» (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7F3F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основе которых созд</w:t>
      </w:r>
      <w:r w:rsidR="00653512">
        <w:rPr>
          <w:rFonts w:ascii="Times New Roman" w:hAnsi="Times New Roman" w:cs="Times New Roman"/>
          <w:sz w:val="24"/>
          <w:szCs w:val="24"/>
        </w:rPr>
        <w:t>аются</w:t>
      </w:r>
      <w:r>
        <w:rPr>
          <w:rFonts w:ascii="Times New Roman" w:hAnsi="Times New Roman" w:cs="Times New Roman"/>
          <w:sz w:val="24"/>
          <w:szCs w:val="24"/>
        </w:rPr>
        <w:t xml:space="preserve"> объекты баланса. Т.о. после изменения распределения оплаты по счетам </w:t>
      </w:r>
      <w:r w:rsidR="001A6858">
        <w:rPr>
          <w:rFonts w:ascii="Times New Roman" w:hAnsi="Times New Roman" w:cs="Times New Roman"/>
          <w:sz w:val="24"/>
          <w:szCs w:val="24"/>
        </w:rPr>
        <w:t>главной книги</w:t>
      </w:r>
      <w:r w:rsidR="001A6858" w:rsidRPr="006E7C0D">
        <w:rPr>
          <w:rFonts w:ascii="Times New Roman" w:hAnsi="Times New Roman" w:cs="Times New Roman"/>
          <w:sz w:val="24"/>
          <w:szCs w:val="24"/>
        </w:rPr>
        <w:t xml:space="preserve"> </w:t>
      </w:r>
      <w:r w:rsidR="00653512">
        <w:rPr>
          <w:rFonts w:ascii="Times New Roman" w:hAnsi="Times New Roman" w:cs="Times New Roman"/>
          <w:sz w:val="24"/>
          <w:szCs w:val="24"/>
        </w:rPr>
        <w:t>должны быть переформированы записи в регистре взаиморасчетов</w:t>
      </w:r>
      <w:r>
        <w:rPr>
          <w:rFonts w:ascii="Times New Roman" w:hAnsi="Times New Roman" w:cs="Times New Roman"/>
          <w:sz w:val="24"/>
          <w:szCs w:val="24"/>
        </w:rPr>
        <w:t>. При этом распределение оплаты</w:t>
      </w:r>
      <w:ins w:id="19" w:author="Alexander Russkikh" w:date="2025-10-07T06:59:00Z">
        <w:r w:rsidR="00322261">
          <w:rPr>
            <w:rFonts w:ascii="Times New Roman" w:hAnsi="Times New Roman" w:cs="Times New Roman"/>
            <w:sz w:val="24"/>
            <w:szCs w:val="24"/>
          </w:rPr>
          <w:t xml:space="preserve"> (зачетов аванса, фактической оплаты, взаимозачетов и т.д.)</w:t>
        </w:r>
      </w:ins>
      <w:r>
        <w:rPr>
          <w:rFonts w:ascii="Times New Roman" w:hAnsi="Times New Roman" w:cs="Times New Roman"/>
          <w:sz w:val="24"/>
          <w:szCs w:val="24"/>
        </w:rPr>
        <w:t xml:space="preserve"> по аналитикам оперативного контура </w:t>
      </w:r>
      <w:r w:rsidR="00653512">
        <w:rPr>
          <w:rFonts w:ascii="Times New Roman" w:hAnsi="Times New Roman" w:cs="Times New Roman"/>
          <w:sz w:val="24"/>
          <w:szCs w:val="24"/>
        </w:rPr>
        <w:t xml:space="preserve">(хранящимся в ДПП) </w:t>
      </w:r>
      <w:r>
        <w:rPr>
          <w:rFonts w:ascii="Times New Roman" w:hAnsi="Times New Roman" w:cs="Times New Roman"/>
          <w:sz w:val="24"/>
          <w:szCs w:val="24"/>
        </w:rPr>
        <w:t>должно остаться неизменным</w:t>
      </w:r>
      <w:r w:rsidR="00653512">
        <w:rPr>
          <w:rFonts w:ascii="Times New Roman" w:hAnsi="Times New Roman" w:cs="Times New Roman"/>
          <w:sz w:val="24"/>
          <w:szCs w:val="24"/>
        </w:rPr>
        <w:t>. Для обеспечения этого требования предлагается расширить класс «Фиксированное распределение оплаты по объектам баланса» разрезом по ДПП. При этом разрез</w:t>
      </w:r>
      <w:r w:rsidR="00276F30">
        <w:rPr>
          <w:rFonts w:ascii="Times New Roman" w:hAnsi="Times New Roman" w:cs="Times New Roman"/>
          <w:sz w:val="24"/>
          <w:szCs w:val="24"/>
        </w:rPr>
        <w:t xml:space="preserve"> этого класса</w:t>
      </w:r>
      <w:r w:rsidR="00653512">
        <w:rPr>
          <w:rFonts w:ascii="Times New Roman" w:hAnsi="Times New Roman" w:cs="Times New Roman"/>
          <w:sz w:val="24"/>
          <w:szCs w:val="24"/>
        </w:rPr>
        <w:t xml:space="preserve"> по объект</w:t>
      </w:r>
      <w:r w:rsidR="00276F30">
        <w:rPr>
          <w:rFonts w:ascii="Times New Roman" w:hAnsi="Times New Roman" w:cs="Times New Roman"/>
          <w:sz w:val="24"/>
          <w:szCs w:val="24"/>
        </w:rPr>
        <w:t>ам</w:t>
      </w:r>
      <w:r w:rsidR="00653512">
        <w:rPr>
          <w:rFonts w:ascii="Times New Roman" w:hAnsi="Times New Roman" w:cs="Times New Roman"/>
          <w:sz w:val="24"/>
          <w:szCs w:val="24"/>
        </w:rPr>
        <w:t xml:space="preserve"> баланса перестает использоваться. </w:t>
      </w:r>
    </w:p>
    <w:p w14:paraId="48EDC95C" w14:textId="4CA78F52" w:rsidR="00653512" w:rsidRDefault="00653512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доработка обеспечит возможность автоматического переформирования записей регистра взаиморасчетов с учетом нового распределения оплаты по счетам</w:t>
      </w:r>
      <w:r w:rsidR="00276F30">
        <w:rPr>
          <w:rFonts w:ascii="Times New Roman" w:hAnsi="Times New Roman" w:cs="Times New Roman"/>
          <w:sz w:val="24"/>
          <w:szCs w:val="24"/>
        </w:rPr>
        <w:t xml:space="preserve"> </w:t>
      </w:r>
      <w:r w:rsidR="001A6858">
        <w:rPr>
          <w:rFonts w:ascii="Times New Roman" w:hAnsi="Times New Roman" w:cs="Times New Roman"/>
          <w:sz w:val="24"/>
          <w:szCs w:val="24"/>
        </w:rPr>
        <w:t>главной книги</w:t>
      </w:r>
      <w:r w:rsidR="001A6858" w:rsidRPr="006E7C0D">
        <w:rPr>
          <w:rFonts w:ascii="Times New Roman" w:hAnsi="Times New Roman" w:cs="Times New Roman"/>
          <w:sz w:val="24"/>
          <w:szCs w:val="24"/>
        </w:rPr>
        <w:t xml:space="preserve"> </w:t>
      </w:r>
      <w:r w:rsidR="00276F30">
        <w:rPr>
          <w:rFonts w:ascii="Times New Roman" w:hAnsi="Times New Roman" w:cs="Times New Roman"/>
          <w:sz w:val="24"/>
          <w:szCs w:val="24"/>
        </w:rPr>
        <w:t xml:space="preserve">(по </w:t>
      </w:r>
      <w:r w:rsidR="00276F30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276F3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но с сохранением зафиксированного распределения оплаты по аналитикам оперативного контура (по ДПП).</w:t>
      </w:r>
    </w:p>
    <w:p w14:paraId="53321E7F" w14:textId="42669BFA" w:rsidR="00291D28" w:rsidRDefault="00291D28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этого разреза планируется осуществлять по следующему алгоритму:</w:t>
      </w:r>
    </w:p>
    <w:p w14:paraId="757AAB58" w14:textId="106551DA" w:rsidR="00291D28" w:rsidRDefault="00291D28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объекты баланса </w:t>
      </w:r>
      <w:r w:rsidR="00E54268">
        <w:rPr>
          <w:rFonts w:ascii="Times New Roman" w:hAnsi="Times New Roman" w:cs="Times New Roman"/>
          <w:sz w:val="24"/>
          <w:szCs w:val="24"/>
        </w:rPr>
        <w:t>содержат</w:t>
      </w:r>
      <w:r>
        <w:rPr>
          <w:rFonts w:ascii="Times New Roman" w:hAnsi="Times New Roman" w:cs="Times New Roman"/>
          <w:sz w:val="24"/>
          <w:szCs w:val="24"/>
        </w:rPr>
        <w:t xml:space="preserve"> разрез ДПП, то при создании документа взаиморасчета в его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4631C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r>
        <w:rPr>
          <w:rFonts w:ascii="Times New Roman" w:hAnsi="Times New Roman" w:cs="Times New Roman"/>
          <w:sz w:val="24"/>
          <w:szCs w:val="24"/>
        </w:rPr>
        <w:t xml:space="preserve"> будет фиксироваться распределение денежных средств в разрезе ДПП</w:t>
      </w:r>
      <w:ins w:id="20" w:author="Alexander Russkikh" w:date="2025-10-07T06:59:00Z">
        <w:r w:rsidR="003C418A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1B3A298" w14:textId="6E90A51B" w:rsidR="00291D28" w:rsidRPr="00291D28" w:rsidRDefault="00291D28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объекты баланса не </w:t>
      </w:r>
      <w:r w:rsidR="00E54268">
        <w:rPr>
          <w:rFonts w:ascii="Times New Roman" w:hAnsi="Times New Roman" w:cs="Times New Roman"/>
          <w:sz w:val="24"/>
          <w:szCs w:val="24"/>
        </w:rPr>
        <w:t>содержат</w:t>
      </w:r>
      <w:r>
        <w:rPr>
          <w:rFonts w:ascii="Times New Roman" w:hAnsi="Times New Roman" w:cs="Times New Roman"/>
          <w:sz w:val="24"/>
          <w:szCs w:val="24"/>
        </w:rPr>
        <w:t xml:space="preserve"> разрез</w:t>
      </w:r>
      <w:del w:id="21" w:author="Alexander Russkikh" w:date="2025-10-07T07:00:00Z">
        <w:r w:rsidDel="003C418A">
          <w:rPr>
            <w:rFonts w:ascii="Times New Roman" w:hAnsi="Times New Roman" w:cs="Times New Roman"/>
            <w:sz w:val="24"/>
            <w:szCs w:val="24"/>
          </w:rPr>
          <w:delText>е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ДПП, то при создании документа взаиморасчета в его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4631C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r w:rsidRPr="00291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фиксироваться распределение денежных средств в разрезе самих объектов баланса.</w:t>
      </w:r>
    </w:p>
    <w:p w14:paraId="7B92CEC5" w14:textId="26433804" w:rsidR="0016574E" w:rsidRDefault="0011639F" w:rsidP="0016574E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commentRangeStart w:id="22"/>
      <w:r w:rsidRPr="0011639F">
        <w:rPr>
          <w:rFonts w:ascii="Times New Roman" w:hAnsi="Times New Roman" w:cs="Times New Roman"/>
          <w:sz w:val="24"/>
          <w:szCs w:val="24"/>
          <w:u w:val="single"/>
        </w:rPr>
        <w:t xml:space="preserve">Реализация различных уровней группировки </w:t>
      </w:r>
      <w:r w:rsidR="00657579">
        <w:rPr>
          <w:rFonts w:ascii="Times New Roman" w:hAnsi="Times New Roman" w:cs="Times New Roman"/>
          <w:sz w:val="24"/>
          <w:szCs w:val="24"/>
          <w:u w:val="single"/>
        </w:rPr>
        <w:t>на закладке «Оплата»</w:t>
      </w:r>
      <w:r w:rsidRPr="0011639F">
        <w:rPr>
          <w:rFonts w:ascii="Times New Roman" w:hAnsi="Times New Roman" w:cs="Times New Roman"/>
          <w:sz w:val="24"/>
          <w:szCs w:val="24"/>
          <w:u w:val="single"/>
        </w:rPr>
        <w:t>: по ДПП, по счетам учета, по документу</w:t>
      </w:r>
      <w:commentRangeEnd w:id="22"/>
      <w:r w:rsidR="00BB75B4">
        <w:rPr>
          <w:rStyle w:val="a4"/>
        </w:rPr>
        <w:commentReference w:id="22"/>
      </w:r>
    </w:p>
    <w:p w14:paraId="7E57F7DE" w14:textId="742F5BEC" w:rsidR="0016574E" w:rsidRDefault="000E3627" w:rsidP="000E3627">
      <w:pPr>
        <w:ind w:firstLine="709"/>
        <w:rPr>
          <w:rFonts w:ascii="Times New Roman" w:hAnsi="Times New Roman" w:cs="Times New Roman"/>
          <w:sz w:val="24"/>
          <w:szCs w:val="24"/>
        </w:rPr>
      </w:pPr>
      <w:commentRangeStart w:id="23"/>
      <w:r>
        <w:rPr>
          <w:rFonts w:ascii="Times New Roman" w:hAnsi="Times New Roman" w:cs="Times New Roman"/>
          <w:sz w:val="24"/>
          <w:szCs w:val="24"/>
        </w:rPr>
        <w:t xml:space="preserve">Для обеспечения гибкой настройки системы под различные группы пользователей требуется обеспечить возможность группировки </w:t>
      </w:r>
      <w:r w:rsidR="00657579">
        <w:rPr>
          <w:rFonts w:ascii="Times New Roman" w:hAnsi="Times New Roman" w:cs="Times New Roman"/>
          <w:sz w:val="24"/>
          <w:szCs w:val="24"/>
        </w:rPr>
        <w:t>распределения оплаты</w:t>
      </w:r>
      <w:r>
        <w:rPr>
          <w:rFonts w:ascii="Times New Roman" w:hAnsi="Times New Roman" w:cs="Times New Roman"/>
          <w:sz w:val="24"/>
          <w:szCs w:val="24"/>
        </w:rPr>
        <w:t xml:space="preserve"> по аналитикам различных контуро</w:t>
      </w:r>
      <w:r w:rsidR="0065757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.</w:t>
      </w:r>
      <w:commentRangeEnd w:id="23"/>
      <w:r w:rsidR="003C418A">
        <w:rPr>
          <w:rStyle w:val="a4"/>
        </w:rPr>
        <w:commentReference w:id="23"/>
      </w:r>
    </w:p>
    <w:p w14:paraId="6089AA5E" w14:textId="77777777" w:rsidR="00657579" w:rsidRDefault="00657579" w:rsidP="00657579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Открытые вопросы:</w:t>
      </w:r>
    </w:p>
    <w:p w14:paraId="6A0AF217" w14:textId="1DD38C91" w:rsidR="00657579" w:rsidRPr="00657579" w:rsidRDefault="00657579" w:rsidP="00657579">
      <w:pPr>
        <w:pStyle w:val="a3"/>
        <w:numPr>
          <w:ilvl w:val="0"/>
          <w:numId w:val="21"/>
        </w:numPr>
        <w:ind w:hanging="11"/>
      </w:pPr>
      <w:del w:id="24" w:author="Alexander Russkikh" w:date="2025-10-07T07:07:00Z">
        <w:r w:rsidDel="003C418A">
          <w:rPr>
            <w:rFonts w:ascii="Times New Roman" w:hAnsi="Times New Roman" w:cs="Times New Roman"/>
            <w:sz w:val="24"/>
            <w:szCs w:val="24"/>
          </w:rPr>
          <w:delText xml:space="preserve">Предложенное </w:delText>
        </w:r>
      </w:del>
      <w:ins w:id="25" w:author="Alexander Russkikh" w:date="2025-10-07T07:07:00Z">
        <w:r w:rsidR="003C418A">
          <w:rPr>
            <w:rFonts w:ascii="Times New Roman" w:hAnsi="Times New Roman" w:cs="Times New Roman"/>
            <w:sz w:val="24"/>
            <w:szCs w:val="24"/>
          </w:rPr>
          <w:t>Данное</w:t>
        </w:r>
        <w:r w:rsidR="003C418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решение не предусматривает возможности предварительного просмотра распределения оплаты по счетам учета. Эти данные будут доступны лишь после выполнения документа взаиморасчета в оперативном контуре.</w:t>
      </w:r>
      <w:ins w:id="26" w:author="Alexander Russkikh" w:date="2025-10-07T07:07:00Z">
        <w:r w:rsidR="003C418A">
          <w:rPr>
            <w:rFonts w:ascii="Times New Roman" w:hAnsi="Times New Roman" w:cs="Times New Roman"/>
            <w:sz w:val="24"/>
            <w:szCs w:val="24"/>
          </w:rPr>
          <w:t xml:space="preserve"> Бухгалтер, выполняя разноску банковской выписки по </w:t>
        </w:r>
      </w:ins>
      <w:ins w:id="27" w:author="Alexander Russkikh" w:date="2025-10-07T07:08:00Z">
        <w:r w:rsidR="003C418A">
          <w:rPr>
            <w:rFonts w:ascii="Times New Roman" w:hAnsi="Times New Roman" w:cs="Times New Roman"/>
            <w:sz w:val="24"/>
            <w:szCs w:val="24"/>
          </w:rPr>
          <w:t>документам кредиторской задолженности, указывает сумму оплаты отнесенную к документу. При этом автоматически в оперативном контуре осуществляется фактическая оплата (созд</w:t>
        </w:r>
      </w:ins>
      <w:ins w:id="28" w:author="Alexander Russkikh" w:date="2025-10-07T07:09:00Z">
        <w:r w:rsidR="003C418A">
          <w:rPr>
            <w:rFonts w:ascii="Times New Roman" w:hAnsi="Times New Roman" w:cs="Times New Roman"/>
            <w:sz w:val="24"/>
            <w:szCs w:val="24"/>
          </w:rPr>
          <w:t xml:space="preserve">ается </w:t>
        </w:r>
        <w:r w:rsidR="003C418A">
          <w:rPr>
            <w:rFonts w:ascii="Times New Roman" w:hAnsi="Times New Roman" w:cs="Times New Roman"/>
            <w:sz w:val="24"/>
            <w:szCs w:val="24"/>
            <w:lang w:val="en-US"/>
          </w:rPr>
          <w:t>PM</w:t>
        </w:r>
        <w:r w:rsidR="003C418A" w:rsidRPr="003C418A">
          <w:rPr>
            <w:rFonts w:ascii="Times New Roman" w:hAnsi="Times New Roman" w:cs="Times New Roman"/>
            <w:sz w:val="24"/>
            <w:szCs w:val="24"/>
            <w:rPrChange w:id="29" w:author="Alexander Russkikh" w:date="2025-10-07T07:09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_</w:t>
        </w:r>
        <w:r w:rsidR="003C418A">
          <w:rPr>
            <w:rFonts w:ascii="Times New Roman" w:hAnsi="Times New Roman" w:cs="Times New Roman"/>
            <w:sz w:val="24"/>
            <w:szCs w:val="24"/>
            <w:lang w:val="en-US"/>
          </w:rPr>
          <w:t>PayMove</w:t>
        </w:r>
        <w:r w:rsidR="003C418A" w:rsidRPr="003C418A">
          <w:rPr>
            <w:rFonts w:ascii="Times New Roman" w:hAnsi="Times New Roman" w:cs="Times New Roman"/>
            <w:sz w:val="24"/>
            <w:szCs w:val="24"/>
            <w:rPrChange w:id="30" w:author="Alexander Russkikh" w:date="2025-10-07T07:09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) </w:t>
        </w:r>
        <w:r w:rsidR="003C418A">
          <w:rPr>
            <w:rFonts w:ascii="Times New Roman" w:hAnsi="Times New Roman" w:cs="Times New Roman"/>
            <w:sz w:val="24"/>
            <w:szCs w:val="24"/>
          </w:rPr>
          <w:t>и бухгалтер в детализации увидит, на какие счета по фифо система разнесла оплату. Бухгалтерские проводк</w:t>
        </w:r>
      </w:ins>
      <w:ins w:id="31" w:author="Alexander Russkikh" w:date="2025-10-07T07:10:00Z">
        <w:r w:rsidR="003C418A">
          <w:rPr>
            <w:rFonts w:ascii="Times New Roman" w:hAnsi="Times New Roman" w:cs="Times New Roman"/>
            <w:sz w:val="24"/>
            <w:szCs w:val="24"/>
          </w:rPr>
          <w:t xml:space="preserve">и </w:t>
        </w:r>
        <w:r w:rsidR="00BB75B4">
          <w:rPr>
            <w:rFonts w:ascii="Times New Roman" w:hAnsi="Times New Roman" w:cs="Times New Roman"/>
            <w:sz w:val="24"/>
            <w:szCs w:val="24"/>
          </w:rPr>
          <w:t>далее будут созданы по этим счетам.</w:t>
        </w:r>
      </w:ins>
    </w:p>
    <w:p w14:paraId="57E6576E" w14:textId="77777777" w:rsidR="00657579" w:rsidRPr="0016574E" w:rsidRDefault="00657579" w:rsidP="000E3627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657579" w:rsidRPr="0016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Russkikh" w:date="2025-10-07T06:46:00Z" w:initials="AR">
    <w:p w14:paraId="11E27112" w14:textId="77777777" w:rsidR="002C0046" w:rsidRDefault="002C0046">
      <w:pPr>
        <w:pStyle w:val="a5"/>
      </w:pPr>
      <w:r>
        <w:rPr>
          <w:rStyle w:val="a4"/>
        </w:rPr>
        <w:annotationRef/>
      </w:r>
      <w:r>
        <w:t>Не сокращайте «График платежей» до ГП</w:t>
      </w:r>
    </w:p>
    <w:p w14:paraId="7330C2D4" w14:textId="7CA697E8" w:rsidR="002C0046" w:rsidRDefault="002C0046">
      <w:pPr>
        <w:pStyle w:val="a5"/>
      </w:pPr>
      <w:r>
        <w:t>ГП – устоявшееся сокращение от «Готовая продукция». Поэтому будет не понимание, лучше поменять по всему документу.</w:t>
      </w:r>
    </w:p>
  </w:comment>
  <w:comment w:id="10" w:author="Alexander Russkikh" w:date="2025-10-07T06:51:00Z" w:initials="AR">
    <w:p w14:paraId="17BFDEE2" w14:textId="7C39B99F" w:rsidR="0087432C" w:rsidRDefault="0087432C">
      <w:pPr>
        <w:pStyle w:val="a5"/>
      </w:pPr>
      <w:r>
        <w:rPr>
          <w:rStyle w:val="a4"/>
        </w:rPr>
        <w:annotationRef/>
      </w:r>
      <w:r>
        <w:t>Почему «разреза»? Это же не разрезы, а просто аналитики. Илья Мизинцев, уточни терминологию.</w:t>
      </w:r>
    </w:p>
  </w:comment>
  <w:comment w:id="11" w:author="Alexander Russkikh" w:date="2025-10-07T06:51:00Z" w:initials="AR">
    <w:p w14:paraId="14D393AB" w14:textId="77777777" w:rsidR="0064758D" w:rsidRDefault="0064758D">
      <w:pPr>
        <w:pStyle w:val="a5"/>
      </w:pPr>
      <w:r>
        <w:rPr>
          <w:rStyle w:val="a4"/>
        </w:rPr>
        <w:annotationRef/>
      </w:r>
      <w:r>
        <w:t xml:space="preserve">Давайте конкретнее: Добавить в класс ОБ </w:t>
      </w:r>
      <w:r w:rsidRPr="0064758D">
        <w:t>(</w:t>
      </w:r>
      <w:r>
        <w:t>привести его системное имя) таки то атрибуты …</w:t>
      </w:r>
    </w:p>
    <w:p w14:paraId="06A6E81E" w14:textId="4068CC5B" w:rsidR="0064758D" w:rsidRPr="0064758D" w:rsidRDefault="0064758D">
      <w:pPr>
        <w:pStyle w:val="a5"/>
      </w:pPr>
      <w:r>
        <w:t>И нужно написать про то, откуда и в каком случае они будут заполняться системой автоматически. Для счета учета правила разные для Услуг (когда есть контировка), и для ТМЦ.</w:t>
      </w:r>
    </w:p>
  </w:comment>
  <w:comment w:id="12" w:author="Alexander Russkikh" w:date="2025-10-07T06:44:00Z" w:initials="AR">
    <w:p w14:paraId="1553B5CF" w14:textId="77777777" w:rsidR="002C0046" w:rsidRDefault="002C0046">
      <w:pPr>
        <w:pStyle w:val="a5"/>
      </w:pPr>
      <w:r>
        <w:rPr>
          <w:rStyle w:val="a4"/>
        </w:rPr>
        <w:annotationRef/>
      </w:r>
      <w:r>
        <w:t>Не описано, за счет каких настроек это будет делаться. Как я понимаю, уже сейчас есть настройка (в виде справочника? Где указывается его значение?), которая включает формирование объектов баланса по ДПП. Теперь должна появиться новая настройка, которая при установке приведет к формированию объектов ба</w:t>
      </w:r>
      <w:r w:rsidR="00F02C32">
        <w:t>л</w:t>
      </w:r>
      <w:r>
        <w:t>анса по распределению.</w:t>
      </w:r>
    </w:p>
    <w:p w14:paraId="0C45A3F3" w14:textId="77777777" w:rsidR="005111E5" w:rsidRDefault="005111E5">
      <w:pPr>
        <w:pStyle w:val="a5"/>
      </w:pPr>
    </w:p>
    <w:p w14:paraId="1463A13A" w14:textId="183A82FD" w:rsidR="005111E5" w:rsidRDefault="005111E5">
      <w:pPr>
        <w:pStyle w:val="a5"/>
      </w:pPr>
      <w:r>
        <w:t xml:space="preserve">Нужно продумать и указать каким образом будет осуществлено переключение на новую настройку. Для ранее оформленных документов </w:t>
      </w:r>
      <w:r w:rsidR="0087432C">
        <w:t>объекты баланса будут еще сделаны по ДПП и для них все должно продолжить работать. Проработать что будет если для такого ранее оформленного документа откатят состояние и захотят внести правки, ОБ создадутся уже по новым правилам? Сейчас откатить состояние нельзя, если уже есть взаиморасчеты по документу, поэтому может и норм, что ОБ станут по распределению после изменения.</w:t>
      </w:r>
    </w:p>
  </w:comment>
  <w:comment w:id="14" w:author="Alexander Russkikh" w:date="2025-10-07T06:54:00Z" w:initials="AR">
    <w:p w14:paraId="7BC716B0" w14:textId="77777777" w:rsidR="00322261" w:rsidRDefault="00322261">
      <w:pPr>
        <w:pStyle w:val="a5"/>
      </w:pPr>
      <w:r>
        <w:rPr>
          <w:rStyle w:val="a4"/>
        </w:rPr>
        <w:annotationRef/>
      </w:r>
      <w:r>
        <w:t xml:space="preserve">Заголовок данного пункта «Добавление в класс», а почему то предлагаем не создать новый атрибут, а использовать текущий </w:t>
      </w:r>
      <w:r>
        <w:rPr>
          <w:lang w:val="en-US"/>
        </w:rPr>
        <w:t>gidSrcDet</w:t>
      </w:r>
      <w:r w:rsidRPr="00322261">
        <w:t xml:space="preserve">, </w:t>
      </w:r>
      <w:r>
        <w:t>предназначенный для ссылки на позицию документа.</w:t>
      </w:r>
    </w:p>
    <w:p w14:paraId="10AA47D6" w14:textId="48BB9682" w:rsidR="00322261" w:rsidRPr="00322261" w:rsidRDefault="00322261">
      <w:pPr>
        <w:pStyle w:val="a5"/>
      </w:pPr>
      <w:r>
        <w:t>Такой подход может и возможен, но я думал про новый атрибут. Согласовать с Мизинцевым и Жуковым.</w:t>
      </w:r>
    </w:p>
  </w:comment>
  <w:comment w:id="15" w:author="Alexander Russkikh" w:date="2025-10-07T06:56:00Z" w:initials="AR">
    <w:p w14:paraId="5F89E57F" w14:textId="00E2A13E" w:rsidR="00322261" w:rsidRDefault="00322261">
      <w:pPr>
        <w:pStyle w:val="a5"/>
      </w:pPr>
      <w:r>
        <w:rPr>
          <w:rStyle w:val="a4"/>
        </w:rPr>
        <w:annotationRef/>
      </w:r>
      <w:r>
        <w:t>Контировка это не распределение оплаты. Контировка предназначена для распределение позиций акта по счетам и аналитикам затрат. Чтобы можно было гибко по затратам разнести позицию. Но заодно можно конечно и по счетам задолженности сделать распределение.</w:t>
      </w:r>
    </w:p>
  </w:comment>
  <w:comment w:id="22" w:author="Alexander Russkikh" w:date="2025-10-07T07:13:00Z" w:initials="AR">
    <w:p w14:paraId="45F81369" w14:textId="77777777" w:rsidR="00BB75B4" w:rsidRDefault="00BB75B4">
      <w:pPr>
        <w:pStyle w:val="a5"/>
      </w:pPr>
      <w:r>
        <w:rPr>
          <w:rStyle w:val="a4"/>
        </w:rPr>
        <w:annotationRef/>
      </w:r>
      <w:r>
        <w:t>А где доработка интерфейса зачета аванса?</w:t>
      </w:r>
    </w:p>
    <w:p w14:paraId="44393F59" w14:textId="39270068" w:rsidR="00BB75B4" w:rsidRDefault="00BB75B4">
      <w:pPr>
        <w:pStyle w:val="a5"/>
      </w:pPr>
      <w:r>
        <w:t>Он не будет требовать доработки?</w:t>
      </w:r>
    </w:p>
    <w:p w14:paraId="407E079C" w14:textId="77777777" w:rsidR="00BB75B4" w:rsidRDefault="00BB75B4">
      <w:pPr>
        <w:pStyle w:val="a5"/>
      </w:pPr>
      <w:r>
        <w:t>Я так понимаю, что мы там группируем данные до уровня документов и БЕ в части кредиторской задолженности. Просто этот уровень группировки и останется?</w:t>
      </w:r>
    </w:p>
    <w:p w14:paraId="6F0A2F9F" w14:textId="767E3091" w:rsidR="00BB75B4" w:rsidRDefault="00BB75B4">
      <w:pPr>
        <w:pStyle w:val="a5"/>
      </w:pPr>
      <w:r>
        <w:t xml:space="preserve">Будет замечательно, если этот интерфейс не требует доработки, но нужно про это написать явно. </w:t>
      </w:r>
    </w:p>
  </w:comment>
  <w:comment w:id="23" w:author="Alexander Russkikh" w:date="2025-10-07T07:00:00Z" w:initials="AR">
    <w:p w14:paraId="71A39D44" w14:textId="77777777" w:rsidR="003C418A" w:rsidRDefault="003C418A">
      <w:pPr>
        <w:pStyle w:val="a5"/>
      </w:pPr>
      <w:r>
        <w:rPr>
          <w:rStyle w:val="a4"/>
        </w:rPr>
        <w:annotationRef/>
      </w:r>
      <w:r>
        <w:t>Нужно написать подробнее</w:t>
      </w:r>
      <w:r w:rsidR="00BB75B4">
        <w:t>, что мы хотим сделать.</w:t>
      </w:r>
    </w:p>
    <w:p w14:paraId="1A01D4AA" w14:textId="3FD52571" w:rsidR="00BB75B4" w:rsidRDefault="00BB75B4">
      <w:pPr>
        <w:pStyle w:val="a5"/>
      </w:pPr>
      <w:r>
        <w:t>Не помню, чтобы мы обсуждали доработку закладки «Оплата». Но соглашусь с тем, что это полезно.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30C2D4" w15:done="0"/>
  <w15:commentEx w15:paraId="17BFDEE2" w15:done="0"/>
  <w15:commentEx w15:paraId="06A6E81E" w15:done="0"/>
  <w15:commentEx w15:paraId="1463A13A" w15:done="0"/>
  <w15:commentEx w15:paraId="10AA47D6" w15:done="0"/>
  <w15:commentEx w15:paraId="5F89E57F" w15:done="0"/>
  <w15:commentEx w15:paraId="6F0A2F9F" w15:done="0"/>
  <w15:commentEx w15:paraId="1A01D4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8F35CF" w16cex:dateUtc="2025-10-07T03:46:00Z"/>
  <w16cex:commentExtensible w16cex:durableId="2C8F36DB" w16cex:dateUtc="2025-10-07T03:51:00Z"/>
  <w16cex:commentExtensible w16cex:durableId="2C8F36FD" w16cex:dateUtc="2025-10-07T03:51:00Z"/>
  <w16cex:commentExtensible w16cex:durableId="2C8F3564" w16cex:dateUtc="2025-10-07T03:44:00Z"/>
  <w16cex:commentExtensible w16cex:durableId="2C8F378A" w16cex:dateUtc="2025-10-07T03:54:00Z"/>
  <w16cex:commentExtensible w16cex:durableId="2C8F380A" w16cex:dateUtc="2025-10-07T03:56:00Z"/>
  <w16cex:commentExtensible w16cex:durableId="2C8F3C0F" w16cex:dateUtc="2025-10-07T04:13:00Z"/>
  <w16cex:commentExtensible w16cex:durableId="2C8F3927" w16cex:dateUtc="2025-10-07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30C2D4" w16cid:durableId="2C8F35CF"/>
  <w16cid:commentId w16cid:paraId="17BFDEE2" w16cid:durableId="2C8F36DB"/>
  <w16cid:commentId w16cid:paraId="06A6E81E" w16cid:durableId="2C8F36FD"/>
  <w16cid:commentId w16cid:paraId="1463A13A" w16cid:durableId="2C8F3564"/>
  <w16cid:commentId w16cid:paraId="10AA47D6" w16cid:durableId="2C8F378A"/>
  <w16cid:commentId w16cid:paraId="5F89E57F" w16cid:durableId="2C8F380A"/>
  <w16cid:commentId w16cid:paraId="6F0A2F9F" w16cid:durableId="2C8F3C0F"/>
  <w16cid:commentId w16cid:paraId="1A01D4AA" w16cid:durableId="2C8F39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78"/>
    <w:multiLevelType w:val="hybridMultilevel"/>
    <w:tmpl w:val="D05269A2"/>
    <w:lvl w:ilvl="0" w:tplc="0F742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BC048E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8F6A6B"/>
    <w:multiLevelType w:val="hybridMultilevel"/>
    <w:tmpl w:val="1700BB4C"/>
    <w:lvl w:ilvl="0" w:tplc="906AD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2726F2"/>
    <w:multiLevelType w:val="hybridMultilevel"/>
    <w:tmpl w:val="BC66253E"/>
    <w:lvl w:ilvl="0" w:tplc="156631E2">
      <w:start w:val="1"/>
      <w:numFmt w:val="decimal"/>
      <w:lvlText w:val="%1."/>
      <w:lvlJc w:val="left"/>
      <w:pPr>
        <w:ind w:left="1403" w:hanging="360"/>
      </w:pPr>
      <w:rPr>
        <w:rFonts w:hint="default"/>
        <w:i w:val="0"/>
        <w:iCs w:val="0"/>
        <w:u w:val="none"/>
        <w:lang w:val="en-US"/>
      </w:rPr>
    </w:lvl>
    <w:lvl w:ilvl="1" w:tplc="04190019">
      <w:start w:val="1"/>
      <w:numFmt w:val="lowerLetter"/>
      <w:lvlText w:val="%2."/>
      <w:lvlJc w:val="left"/>
      <w:pPr>
        <w:ind w:left="1632" w:hanging="360"/>
      </w:pPr>
    </w:lvl>
    <w:lvl w:ilvl="2" w:tplc="0419001B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075F6EB4"/>
    <w:multiLevelType w:val="hybridMultilevel"/>
    <w:tmpl w:val="680C26F8"/>
    <w:lvl w:ilvl="0" w:tplc="DD7A3E68">
      <w:start w:val="1"/>
      <w:numFmt w:val="decimal"/>
      <w:lvlText w:val="%1."/>
      <w:lvlJc w:val="left"/>
      <w:pPr>
        <w:ind w:left="1069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4A2B62"/>
    <w:multiLevelType w:val="multilevel"/>
    <w:tmpl w:val="373C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00121"/>
    <w:multiLevelType w:val="hybridMultilevel"/>
    <w:tmpl w:val="5F9A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700A4"/>
    <w:multiLevelType w:val="hybridMultilevel"/>
    <w:tmpl w:val="CAD24EC6"/>
    <w:lvl w:ilvl="0" w:tplc="5ADC1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674EE3"/>
    <w:multiLevelType w:val="hybridMultilevel"/>
    <w:tmpl w:val="FE6E6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C67E5"/>
    <w:multiLevelType w:val="hybridMultilevel"/>
    <w:tmpl w:val="3FD0964C"/>
    <w:lvl w:ilvl="0" w:tplc="8102B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E424EB"/>
    <w:multiLevelType w:val="hybridMultilevel"/>
    <w:tmpl w:val="E7AA22E8"/>
    <w:lvl w:ilvl="0" w:tplc="C838A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A60D53"/>
    <w:multiLevelType w:val="hybridMultilevel"/>
    <w:tmpl w:val="91C8477C"/>
    <w:lvl w:ilvl="0" w:tplc="E556B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306A8A"/>
    <w:multiLevelType w:val="hybridMultilevel"/>
    <w:tmpl w:val="B6D23E02"/>
    <w:lvl w:ilvl="0" w:tplc="C74C4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303FA9"/>
    <w:multiLevelType w:val="hybridMultilevel"/>
    <w:tmpl w:val="63926B34"/>
    <w:lvl w:ilvl="0" w:tplc="B178E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DF72F42"/>
    <w:multiLevelType w:val="hybridMultilevel"/>
    <w:tmpl w:val="267E1DD8"/>
    <w:lvl w:ilvl="0" w:tplc="89B8E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7F76A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3A7C0F"/>
    <w:multiLevelType w:val="multilevel"/>
    <w:tmpl w:val="076E4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1F1F1F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1F1F1F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1F1F1F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1F1F1F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1F1F1F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1F1F1F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1F1F1F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1F1F1F"/>
      </w:rPr>
    </w:lvl>
  </w:abstractNum>
  <w:abstractNum w:abstractNumId="17" w15:restartNumberingAfterBreak="0">
    <w:nsid w:val="61386C2C"/>
    <w:multiLevelType w:val="hybridMultilevel"/>
    <w:tmpl w:val="D478AA2A"/>
    <w:lvl w:ilvl="0" w:tplc="A558A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AD12D8"/>
    <w:multiLevelType w:val="hybridMultilevel"/>
    <w:tmpl w:val="3208E394"/>
    <w:lvl w:ilvl="0" w:tplc="E7A4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AD0015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037BF5"/>
    <w:multiLevelType w:val="hybridMultilevel"/>
    <w:tmpl w:val="F64E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20"/>
  </w:num>
  <w:num w:numId="5">
    <w:abstractNumId w:val="16"/>
  </w:num>
  <w:num w:numId="6">
    <w:abstractNumId w:val="19"/>
  </w:num>
  <w:num w:numId="7">
    <w:abstractNumId w:val="1"/>
  </w:num>
  <w:num w:numId="8">
    <w:abstractNumId w:val="5"/>
  </w:num>
  <w:num w:numId="9">
    <w:abstractNumId w:val="8"/>
  </w:num>
  <w:num w:numId="10">
    <w:abstractNumId w:val="17"/>
  </w:num>
  <w:num w:numId="11">
    <w:abstractNumId w:val="10"/>
  </w:num>
  <w:num w:numId="12">
    <w:abstractNumId w:val="7"/>
  </w:num>
  <w:num w:numId="13">
    <w:abstractNumId w:val="13"/>
  </w:num>
  <w:num w:numId="14">
    <w:abstractNumId w:val="9"/>
  </w:num>
  <w:num w:numId="15">
    <w:abstractNumId w:val="11"/>
  </w:num>
  <w:num w:numId="16">
    <w:abstractNumId w:val="0"/>
  </w:num>
  <w:num w:numId="17">
    <w:abstractNumId w:val="12"/>
  </w:num>
  <w:num w:numId="18">
    <w:abstractNumId w:val="2"/>
  </w:num>
  <w:num w:numId="19">
    <w:abstractNumId w:val="4"/>
  </w:num>
  <w:num w:numId="20">
    <w:abstractNumId w:val="18"/>
  </w:num>
  <w:num w:numId="2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Russkikh">
    <w15:presenceInfo w15:providerId="Windows Live" w15:userId="f54becda1f7590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3"/>
    <w:rsid w:val="0000556C"/>
    <w:rsid w:val="00017458"/>
    <w:rsid w:val="000246BE"/>
    <w:rsid w:val="000523EA"/>
    <w:rsid w:val="00095BE8"/>
    <w:rsid w:val="000E3627"/>
    <w:rsid w:val="0011639F"/>
    <w:rsid w:val="00130764"/>
    <w:rsid w:val="00137082"/>
    <w:rsid w:val="001655D0"/>
    <w:rsid w:val="0016574E"/>
    <w:rsid w:val="0017793A"/>
    <w:rsid w:val="001A6858"/>
    <w:rsid w:val="001F47AE"/>
    <w:rsid w:val="00213624"/>
    <w:rsid w:val="002162B3"/>
    <w:rsid w:val="002247BB"/>
    <w:rsid w:val="00276F30"/>
    <w:rsid w:val="00286613"/>
    <w:rsid w:val="00291D28"/>
    <w:rsid w:val="002A6438"/>
    <w:rsid w:val="002C0046"/>
    <w:rsid w:val="00322261"/>
    <w:rsid w:val="003546AC"/>
    <w:rsid w:val="003C418A"/>
    <w:rsid w:val="00410B50"/>
    <w:rsid w:val="00446BEF"/>
    <w:rsid w:val="004631C7"/>
    <w:rsid w:val="004662EB"/>
    <w:rsid w:val="004A73AC"/>
    <w:rsid w:val="005111E5"/>
    <w:rsid w:val="0051313C"/>
    <w:rsid w:val="00513676"/>
    <w:rsid w:val="0058521D"/>
    <w:rsid w:val="005A3BD2"/>
    <w:rsid w:val="005B0576"/>
    <w:rsid w:val="005B11A2"/>
    <w:rsid w:val="005B22AC"/>
    <w:rsid w:val="005D3EFE"/>
    <w:rsid w:val="005F7811"/>
    <w:rsid w:val="0064758D"/>
    <w:rsid w:val="00653512"/>
    <w:rsid w:val="00657579"/>
    <w:rsid w:val="006E7C0D"/>
    <w:rsid w:val="007547F5"/>
    <w:rsid w:val="007662E3"/>
    <w:rsid w:val="00766C87"/>
    <w:rsid w:val="007711BC"/>
    <w:rsid w:val="007E39FD"/>
    <w:rsid w:val="007F3FF4"/>
    <w:rsid w:val="00810031"/>
    <w:rsid w:val="00827793"/>
    <w:rsid w:val="0087432C"/>
    <w:rsid w:val="0089067E"/>
    <w:rsid w:val="008D22B5"/>
    <w:rsid w:val="00957C11"/>
    <w:rsid w:val="009A2904"/>
    <w:rsid w:val="00A37FD7"/>
    <w:rsid w:val="00A50ADA"/>
    <w:rsid w:val="00A95694"/>
    <w:rsid w:val="00AA06CB"/>
    <w:rsid w:val="00AC6E84"/>
    <w:rsid w:val="00AD283C"/>
    <w:rsid w:val="00B65132"/>
    <w:rsid w:val="00BB75B4"/>
    <w:rsid w:val="00C35BB8"/>
    <w:rsid w:val="00CB6D18"/>
    <w:rsid w:val="00D90130"/>
    <w:rsid w:val="00DB0BE3"/>
    <w:rsid w:val="00DB5DB9"/>
    <w:rsid w:val="00E54268"/>
    <w:rsid w:val="00E62718"/>
    <w:rsid w:val="00E94B74"/>
    <w:rsid w:val="00EA0A90"/>
    <w:rsid w:val="00EE6C6D"/>
    <w:rsid w:val="00EF420B"/>
    <w:rsid w:val="00F02C32"/>
    <w:rsid w:val="00F40A96"/>
    <w:rsid w:val="00F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DCDC"/>
  <w15:chartTrackingRefBased/>
  <w15:docId w15:val="{E715C347-7B8D-4981-894C-4C5C7FF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BB"/>
  </w:style>
  <w:style w:type="paragraph" w:styleId="1">
    <w:name w:val="heading 1"/>
    <w:basedOn w:val="a"/>
    <w:next w:val="a"/>
    <w:link w:val="10"/>
    <w:uiPriority w:val="9"/>
    <w:qFormat/>
    <w:rsid w:val="005B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47B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47B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247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247BB"/>
    <w:rPr>
      <w:sz w:val="20"/>
      <w:szCs w:val="20"/>
    </w:rPr>
  </w:style>
  <w:style w:type="table" w:styleId="a7">
    <w:name w:val="Table Grid"/>
    <w:basedOn w:val="a1"/>
    <w:uiPriority w:val="39"/>
    <w:rsid w:val="0022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1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DB5DB9"/>
    <w:rPr>
      <w:b/>
      <w:bCs/>
    </w:rPr>
  </w:style>
  <w:style w:type="character" w:customStyle="1" w:styleId="a9">
    <w:name w:val="Тема примечания Знак"/>
    <w:basedOn w:val="a6"/>
    <w:link w:val="a8"/>
    <w:uiPriority w:val="99"/>
    <w:semiHidden/>
    <w:rsid w:val="00DB5DB9"/>
    <w:rPr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6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66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C703-23C6-4E68-A57C-2A37A2EB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Журавков g8in</dc:creator>
  <cp:keywords/>
  <dc:description/>
  <cp:lastModifiedBy>Alexander Russkikh</cp:lastModifiedBy>
  <cp:revision>8</cp:revision>
  <dcterms:created xsi:type="dcterms:W3CDTF">2025-10-07T03:41:00Z</dcterms:created>
  <dcterms:modified xsi:type="dcterms:W3CDTF">2025-10-07T04:15:00Z</dcterms:modified>
</cp:coreProperties>
</file>