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DA208" w14:textId="77777777" w:rsidR="0030503E" w:rsidRDefault="00373151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Основание для разработки</w:t>
      </w:r>
    </w:p>
    <w:p w14:paraId="369DD8E2" w14:textId="77777777" w:rsidR="0030503E" w:rsidRDefault="0037315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целей БУ необходимо видеть текущее состояние и историю изменений дебиторской и кредиторской задолженности по каждому документу исполнения в разрезе счётов учёта, предполагаемых дат оплат в соответствии с условиями договора;</w:t>
      </w:r>
    </w:p>
    <w:p w14:paraId="609636FB" w14:textId="77777777" w:rsidR="0030503E" w:rsidRDefault="0037315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целей УУ (казначейства) необходимо видеть состояние и историю </w:t>
      </w:r>
      <w:bookmarkStart w:id="1" w:name="_Hlk211378960"/>
      <w:r>
        <w:rPr>
          <w:rFonts w:ascii="Times New Roman" w:hAnsi="Times New Roman" w:cs="Times New Roman"/>
          <w:sz w:val="24"/>
          <w:szCs w:val="24"/>
        </w:rPr>
        <w:t xml:space="preserve">дебиторской и кредиторской задолженности </w:t>
      </w:r>
      <w:bookmarkEnd w:id="1"/>
      <w:r>
        <w:rPr>
          <w:rFonts w:ascii="Times New Roman" w:hAnsi="Times New Roman" w:cs="Times New Roman"/>
          <w:sz w:val="24"/>
          <w:szCs w:val="24"/>
        </w:rPr>
        <w:t>в разрезе бюджетных аналитик, срока оплаты, контрагента, договора;</w:t>
      </w:r>
    </w:p>
    <w:p w14:paraId="7DC83610" w14:textId="77777777" w:rsidR="0030503E" w:rsidRDefault="0037315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целей НДД необходимо видеть состояние и историю дебиторской и кредиторской зад</w:t>
      </w:r>
      <w:r>
        <w:rPr>
          <w:rFonts w:ascii="Times New Roman" w:hAnsi="Times New Roman" w:cs="Times New Roman"/>
          <w:sz w:val="24"/>
          <w:szCs w:val="24"/>
        </w:rPr>
        <w:t>олженности в разрезе оплаченных ТМЦ и услуг.</w:t>
      </w:r>
    </w:p>
    <w:p w14:paraId="04CEFFD3" w14:textId="77777777" w:rsidR="0030503E" w:rsidRDefault="00373151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Назначение разработки</w:t>
      </w:r>
    </w:p>
    <w:p w14:paraId="1438E672" w14:textId="77777777" w:rsidR="0030503E" w:rsidRDefault="00373151">
      <w:pPr>
        <w:spacing w:before="1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данного документа является описание концептуального подхода к решению в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ERP</w:t>
      </w:r>
      <w:r>
        <w:rPr>
          <w:rFonts w:ascii="Times New Roman" w:hAnsi="Times New Roman" w:cs="Times New Roman"/>
          <w:sz w:val="24"/>
          <w:szCs w:val="24"/>
        </w:rPr>
        <w:t xml:space="preserve"> задачи по синхронизации данных в оперативном контуре при помощи регистра взаиморасчетов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PayMoveReg</w:t>
      </w:r>
      <w:r>
        <w:rPr>
          <w:rFonts w:ascii="Times New Roman" w:hAnsi="Times New Roman" w:cs="Times New Roman"/>
          <w:sz w:val="24"/>
          <w:szCs w:val="24"/>
        </w:rPr>
        <w:t>) и в бухгалтерском контуре для всех видов учета при помощи проводок в главной книге (</w:t>
      </w:r>
      <w:r>
        <w:rPr>
          <w:rFonts w:ascii="Times New Roman" w:hAnsi="Times New Roman" w:cs="Times New Roman"/>
          <w:sz w:val="24"/>
          <w:szCs w:val="24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5ED5E02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задачи предусматривается:</w:t>
      </w:r>
    </w:p>
    <w:p w14:paraId="5E3C4E36" w14:textId="77777777" w:rsidR="0030503E" w:rsidRDefault="0037315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просмотра счетов главной книги, на которые будут распределены денежные средства в результате работы в</w:t>
      </w:r>
      <w:r>
        <w:rPr>
          <w:rFonts w:ascii="Times New Roman" w:hAnsi="Times New Roman" w:cs="Times New Roman"/>
          <w:sz w:val="24"/>
          <w:szCs w:val="24"/>
        </w:rPr>
        <w:t xml:space="preserve"> оперативном контуре;</w:t>
      </w:r>
    </w:p>
    <w:p w14:paraId="4A916581" w14:textId="77777777" w:rsidR="0030503E" w:rsidRDefault="0037315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в интерфейсах распределения оплаты различных уровней группировки: ДПП, счетов главной книги, документов.</w:t>
      </w:r>
    </w:p>
    <w:p w14:paraId="46EFD151" w14:textId="77777777" w:rsidR="0030503E" w:rsidRDefault="0030503E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p w14:paraId="793DE6E4" w14:textId="77777777" w:rsidR="0030503E" w:rsidRDefault="00373151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Организационный объем</w:t>
      </w:r>
    </w:p>
    <w:p w14:paraId="56CFAA32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решения описывается подход к синхронизации оперативного и бухгалтерского контуров по с</w:t>
      </w:r>
      <w:r>
        <w:rPr>
          <w:rFonts w:ascii="Times New Roman" w:hAnsi="Times New Roman" w:cs="Times New Roman"/>
          <w:sz w:val="24"/>
          <w:szCs w:val="24"/>
        </w:rPr>
        <w:t>четам взаиморасчетов с контрагентами, счетам НДС и счетам затрат.</w:t>
      </w:r>
    </w:p>
    <w:p w14:paraId="77C11342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имеющие отражение в бухгалтерском контуре по этим счетам: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30503E" w14:paraId="5B42535F" w14:textId="77777777">
        <w:tc>
          <w:tcPr>
            <w:tcW w:w="4678" w:type="dxa"/>
          </w:tcPr>
          <w:p w14:paraId="450CB5AD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4536" w:type="dxa"/>
          </w:tcPr>
          <w:p w14:paraId="13A27A81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</w:tr>
      <w:tr w:rsidR="0030503E" w14:paraId="4C08D471" w14:textId="77777777">
        <w:tc>
          <w:tcPr>
            <w:tcW w:w="4678" w:type="dxa"/>
          </w:tcPr>
          <w:p w14:paraId="1A85394F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Приходная накладная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</w:p>
        </w:tc>
        <w:tc>
          <w:tcPr>
            <w:tcW w:w="4536" w:type="dxa"/>
          </w:tcPr>
          <w:p w14:paraId="03F43E5B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Stm_ActIn</w:t>
            </w:r>
          </w:p>
        </w:tc>
      </w:tr>
      <w:tr w:rsidR="0030503E" w14:paraId="0B5DBC61" w14:textId="77777777">
        <w:tc>
          <w:tcPr>
            <w:tcW w:w="4678" w:type="dxa"/>
          </w:tcPr>
          <w:p w14:paraId="09CAD36A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Расходная накладная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</w:p>
        </w:tc>
        <w:tc>
          <w:tcPr>
            <w:tcW w:w="4536" w:type="dxa"/>
          </w:tcPr>
          <w:p w14:paraId="451D2D40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Stm_ActOut</w:t>
            </w:r>
          </w:p>
        </w:tc>
      </w:tr>
      <w:tr w:rsidR="0030503E" w14:paraId="1E4BD0F2" w14:textId="77777777">
        <w:tc>
          <w:tcPr>
            <w:tcW w:w="4678" w:type="dxa"/>
          </w:tcPr>
          <w:p w14:paraId="26109DB2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Корректировка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поступления</w:t>
            </w:r>
          </w:p>
        </w:tc>
        <w:tc>
          <w:tcPr>
            <w:tcW w:w="4536" w:type="dxa"/>
          </w:tcPr>
          <w:p w14:paraId="667E81F0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Stm_CorrectInDoc</w:t>
            </w:r>
          </w:p>
        </w:tc>
      </w:tr>
      <w:tr w:rsidR="0030503E" w14:paraId="524C183A" w14:textId="77777777">
        <w:trPr>
          <w:trHeight w:val="430"/>
        </w:trPr>
        <w:tc>
          <w:tcPr>
            <w:tcW w:w="4678" w:type="dxa"/>
          </w:tcPr>
          <w:p w14:paraId="5D9B97F3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реализации</w:t>
            </w:r>
          </w:p>
        </w:tc>
        <w:tc>
          <w:tcPr>
            <w:tcW w:w="4536" w:type="dxa"/>
          </w:tcPr>
          <w:p w14:paraId="35211C6C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Stm_CorrectOutDoc</w:t>
            </w:r>
          </w:p>
        </w:tc>
      </w:tr>
      <w:tr w:rsidR="0030503E" w14:paraId="28057EE8" w14:textId="77777777">
        <w:trPr>
          <w:trHeight w:val="430"/>
        </w:trPr>
        <w:tc>
          <w:tcPr>
            <w:tcW w:w="4678" w:type="dxa"/>
          </w:tcPr>
          <w:p w14:paraId="4C4A3D5D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Исходящее платежное поручение</w:t>
            </w:r>
          </w:p>
        </w:tc>
        <w:tc>
          <w:tcPr>
            <w:tcW w:w="4536" w:type="dxa"/>
          </w:tcPr>
          <w:p w14:paraId="5720FFE3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Pm_OrderBankOut</w:t>
            </w:r>
          </w:p>
        </w:tc>
      </w:tr>
      <w:tr w:rsidR="0030503E" w14:paraId="3D0DABB6" w14:textId="77777777">
        <w:trPr>
          <w:trHeight w:val="430"/>
        </w:trPr>
        <w:tc>
          <w:tcPr>
            <w:tcW w:w="4678" w:type="dxa"/>
          </w:tcPr>
          <w:p w14:paraId="75E26325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Входящее платежное поручение</w:t>
            </w:r>
          </w:p>
        </w:tc>
        <w:tc>
          <w:tcPr>
            <w:tcW w:w="4536" w:type="dxa"/>
          </w:tcPr>
          <w:p w14:paraId="09026C9E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Pm_OrderBankIn</w:t>
            </w:r>
          </w:p>
        </w:tc>
      </w:tr>
      <w:tr w:rsidR="0030503E" w14:paraId="03A65420" w14:textId="77777777">
        <w:tc>
          <w:tcPr>
            <w:tcW w:w="4678" w:type="dxa"/>
          </w:tcPr>
          <w:p w14:paraId="50813571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задолженности</w:t>
            </w:r>
          </w:p>
        </w:tc>
        <w:tc>
          <w:tcPr>
            <w:tcW w:w="4536" w:type="dxa"/>
          </w:tcPr>
          <w:p w14:paraId="07EBFF1B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Pm_Correct</w:t>
            </w:r>
          </w:p>
        </w:tc>
      </w:tr>
      <w:tr w:rsidR="0030503E" w14:paraId="6409F8B4" w14:textId="77777777">
        <w:trPr>
          <w:trHeight w:val="429"/>
        </w:trPr>
        <w:tc>
          <w:tcPr>
            <w:tcW w:w="4678" w:type="dxa"/>
          </w:tcPr>
          <w:p w14:paraId="1EF614A3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 взаиморасчета</w:t>
            </w:r>
          </w:p>
        </w:tc>
        <w:tc>
          <w:tcPr>
            <w:tcW w:w="4536" w:type="dxa"/>
          </w:tcPr>
          <w:p w14:paraId="61826FDA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Pm_PayMove</w:t>
            </w:r>
          </w:p>
        </w:tc>
      </w:tr>
      <w:tr w:rsidR="0030503E" w14:paraId="14891443" w14:textId="77777777">
        <w:tc>
          <w:tcPr>
            <w:tcW w:w="4678" w:type="dxa"/>
          </w:tcPr>
          <w:p w14:paraId="6D96EA8E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Ведомость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расчета курсовых разниц</w:t>
            </w:r>
          </w:p>
        </w:tc>
        <w:tc>
          <w:tcPr>
            <w:tcW w:w="4536" w:type="dxa"/>
          </w:tcPr>
          <w:p w14:paraId="51B12945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Pm_SumDiffCalcSheet</w:t>
            </w:r>
          </w:p>
        </w:tc>
      </w:tr>
      <w:tr w:rsidR="0030503E" w14:paraId="7BA104AB" w14:textId="77777777">
        <w:trPr>
          <w:trHeight w:val="428"/>
        </w:trPr>
        <w:tc>
          <w:tcPr>
            <w:tcW w:w="4678" w:type="dxa"/>
          </w:tcPr>
          <w:p w14:paraId="69DAF9CC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Авансовый отчет</w:t>
            </w:r>
          </w:p>
        </w:tc>
        <w:tc>
          <w:tcPr>
            <w:tcW w:w="4536" w:type="dxa"/>
          </w:tcPr>
          <w:p w14:paraId="10ADEE70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Pm_AdvRep</w:t>
            </w:r>
          </w:p>
        </w:tc>
      </w:tr>
      <w:tr w:rsidR="0030503E" w14:paraId="3CC50873" w14:textId="77777777">
        <w:trPr>
          <w:trHeight w:val="428"/>
          <w:ins w:id="2" w:author="Яровикова Галина Николаевна" w:date="2025-10-29T15:26:00Z"/>
        </w:trPr>
        <w:tc>
          <w:tcPr>
            <w:tcW w:w="4678" w:type="dxa"/>
          </w:tcPr>
          <w:p w14:paraId="6B3D06FC" w14:textId="77777777" w:rsidR="0030503E" w:rsidRDefault="00373151">
            <w:pPr>
              <w:rPr>
                <w:ins w:id="3" w:author="Яровикова Галина Николаевна" w:date="2025-10-29T15:26:00Z"/>
                <w:rFonts w:ascii="Times New Roman" w:hAnsi="Times New Roman" w:cs="Times New Roman"/>
                <w:sz w:val="24"/>
                <w:szCs w:val="24"/>
              </w:rPr>
            </w:pPr>
            <w:ins w:id="4" w:author="Яровикова Галина Николаевна" w:date="2025-10-29T15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Зачета аванса?? </w:t>
              </w:r>
            </w:ins>
          </w:p>
        </w:tc>
        <w:tc>
          <w:tcPr>
            <w:tcW w:w="4536" w:type="dxa"/>
          </w:tcPr>
          <w:p w14:paraId="1F41DCEC" w14:textId="77777777" w:rsidR="0030503E" w:rsidRDefault="0030503E">
            <w:pPr>
              <w:rPr>
                <w:ins w:id="5" w:author="Яровикова Галина Николаевна" w:date="2025-10-29T15:2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DE1FEE3" w14:textId="77777777" w:rsidR="0030503E" w:rsidRDefault="0030503E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1FC45E0" w14:textId="77777777" w:rsidR="0030503E" w:rsidRDefault="00373151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Текущая реализация</w:t>
      </w:r>
    </w:p>
    <w:p w14:paraId="16115C26" w14:textId="77777777" w:rsidR="0030503E" w:rsidRDefault="0037315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сопоставления распределения денежных средств по бухгалтерским аналитикам и графикам</w:t>
      </w:r>
      <w:r>
        <w:rPr>
          <w:rFonts w:ascii="Times New Roman" w:hAnsi="Times New Roman" w:cs="Times New Roman"/>
          <w:sz w:val="24"/>
          <w:szCs w:val="24"/>
        </w:rPr>
        <w:t xml:space="preserve"> платежей по фактическим документам дебиторской и кредиторской задолженности в системе реализована сущность «Распределение графика платежей по контировкам» (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PayScheduleObjDistr</w:t>
      </w:r>
      <w:r>
        <w:rPr>
          <w:rFonts w:ascii="Times New Roman" w:hAnsi="Times New Roman" w:cs="Times New Roman"/>
          <w:sz w:val="24"/>
          <w:szCs w:val="24"/>
        </w:rPr>
        <w:t xml:space="preserve">). Эта коллекция может быть подключена к классам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ActOut</w:t>
      </w:r>
      <w:r>
        <w:rPr>
          <w:rFonts w:ascii="Times New Roman" w:hAnsi="Times New Roman" w:cs="Times New Roman"/>
          <w:sz w:val="24"/>
          <w:szCs w:val="24"/>
        </w:rPr>
        <w:t>. Это</w:t>
      </w:r>
      <w:r>
        <w:rPr>
          <w:rFonts w:ascii="Times New Roman" w:hAnsi="Times New Roman" w:cs="Times New Roman"/>
          <w:sz w:val="24"/>
          <w:szCs w:val="24"/>
        </w:rPr>
        <w:t xml:space="preserve"> распределение пропорционально дробит контировку, указанную для позиций документа, на позиции графика платежей. В случае, если для позиции документа не указаны контировки, то распределение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PayScheduleObjDistr</w:t>
      </w:r>
      <w:r>
        <w:rPr>
          <w:rFonts w:ascii="Times New Roman" w:hAnsi="Times New Roman" w:cs="Times New Roman"/>
          <w:sz w:val="24"/>
          <w:szCs w:val="24"/>
        </w:rPr>
        <w:t xml:space="preserve"> формируется на основе дробления позиции д</w:t>
      </w:r>
      <w:r>
        <w:rPr>
          <w:rFonts w:ascii="Times New Roman" w:hAnsi="Times New Roman" w:cs="Times New Roman"/>
          <w:sz w:val="24"/>
          <w:szCs w:val="24"/>
        </w:rPr>
        <w:t>окумента по графику платежей позиции.</w:t>
      </w:r>
    </w:p>
    <w:p w14:paraId="3308D301" w14:textId="77777777" w:rsidR="0030503E" w:rsidRDefault="0037315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фиксации распределения оплаты по объектам баланса в системе реализована сущность «Фиксированное распределение оплаты по объектам баланса»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r>
        <w:rPr>
          <w:rFonts w:ascii="Times New Roman" w:hAnsi="Times New Roman" w:cs="Times New Roman"/>
          <w:sz w:val="24"/>
          <w:szCs w:val="24"/>
        </w:rPr>
        <w:t>). Это коллекция документа взаиморасчета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Это распределение позволяет заранее зафиксировать конкретные объекты баланса, на которые будет распределена оплата.</w:t>
      </w:r>
    </w:p>
    <w:p w14:paraId="7493A5DA" w14:textId="77777777" w:rsidR="0030503E" w:rsidRDefault="0037315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в системе недоступно:</w:t>
      </w:r>
    </w:p>
    <w:p w14:paraId="5F4E89E4" w14:textId="77777777" w:rsidR="0030503E" w:rsidRDefault="0037315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объектов баланса фактической дебиторской и кредиторской задолженности в разрезе аналитик бух</w:t>
      </w:r>
      <w:r>
        <w:rPr>
          <w:rFonts w:ascii="Times New Roman" w:hAnsi="Times New Roman" w:cs="Times New Roman"/>
          <w:sz w:val="24"/>
          <w:szCs w:val="24"/>
        </w:rPr>
        <w:t>галтерского учета;</w:t>
      </w:r>
    </w:p>
    <w:p w14:paraId="630CC6AB" w14:textId="77777777" w:rsidR="0030503E" w:rsidRDefault="0037315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Однозначное сопоставления проводок главной книги (</w:t>
      </w:r>
      <w:r>
        <w:rPr>
          <w:rFonts w:ascii="Times New Roman" w:hAnsi="Times New Roman" w:cs="Times New Roman"/>
          <w:sz w:val="24"/>
          <w:szCs w:val="24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>
        <w:rPr>
          <w:rFonts w:ascii="Times New Roman" w:hAnsi="Times New Roman" w:cs="Times New Roman"/>
          <w:sz w:val="24"/>
          <w:szCs w:val="24"/>
        </w:rPr>
        <w:t>) и записей регистра взаиморасчетов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PayMoveReg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C2E7BF6" w14:textId="77777777" w:rsidR="0030503E" w:rsidRDefault="0030503E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14:paraId="1E569783" w14:textId="77777777" w:rsidR="0030503E" w:rsidRDefault="00373151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Требования к разработке </w:t>
      </w:r>
    </w:p>
    <w:p w14:paraId="7AFF3BE7" w14:textId="77777777" w:rsidR="0030503E" w:rsidRDefault="0037315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корректность и полноту данных в бухгалтерском учете на основе оперативного контура;</w:t>
      </w:r>
    </w:p>
    <w:p w14:paraId="2CA9F96A" w14:textId="77777777" w:rsidR="0030503E" w:rsidRDefault="0037315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</w:t>
      </w:r>
      <w:r>
        <w:rPr>
          <w:rFonts w:ascii="Times New Roman" w:hAnsi="Times New Roman" w:cs="Times New Roman"/>
          <w:sz w:val="24"/>
          <w:szCs w:val="24"/>
        </w:rPr>
        <w:t>печить возможность распределения оплаты по счетам главной книги;</w:t>
      </w:r>
    </w:p>
    <w:p w14:paraId="0FD231F3" w14:textId="77777777" w:rsidR="0030503E" w:rsidRDefault="0037315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синхронизацию между проводками в бухгалтерском учете и в регистре взаиморасчетов;</w:t>
      </w:r>
    </w:p>
    <w:p w14:paraId="0DD2F3F9" w14:textId="77777777" w:rsidR="0030503E" w:rsidRDefault="0037315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автоматическое сохранение оперативного и бухгалтерского контуров при изменении в распре</w:t>
      </w:r>
      <w:r>
        <w:rPr>
          <w:rFonts w:ascii="Times New Roman" w:hAnsi="Times New Roman" w:cs="Times New Roman"/>
          <w:sz w:val="24"/>
          <w:szCs w:val="24"/>
        </w:rPr>
        <w:t>делении оплаты по учетным счетам.</w:t>
      </w:r>
    </w:p>
    <w:p w14:paraId="70E64FE0" w14:textId="77777777" w:rsidR="0030503E" w:rsidRDefault="0030503E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p w14:paraId="4E933BF6" w14:textId="77777777" w:rsidR="0030503E" w:rsidRDefault="00373151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Описание подхода к решению задачи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702250" w14:textId="77777777" w:rsidR="0030503E" w:rsidRDefault="003731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однозначного сопоставления оперативного контура и проводок в главной книге, предлагается внести разрез счета главной книги в объекты баланса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BalObj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Таким образом записи регистра взаиморасчетов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PayMoveReg</w:t>
      </w:r>
      <w:r>
        <w:rPr>
          <w:rFonts w:ascii="Times New Roman" w:hAnsi="Times New Roman" w:cs="Times New Roman"/>
          <w:sz w:val="24"/>
          <w:szCs w:val="24"/>
        </w:rPr>
        <w:t>) будут размножены и при этом будут содержать в себе все необходимые разрезы. Это позволит использовать регистр взаиморасчетов в качестве источника для проводки в главной книге и обеспечит корректн</w:t>
      </w:r>
      <w:r>
        <w:rPr>
          <w:rFonts w:ascii="Times New Roman" w:hAnsi="Times New Roman" w:cs="Times New Roman"/>
          <w:sz w:val="24"/>
          <w:szCs w:val="24"/>
        </w:rPr>
        <w:t>ость и полноту данных в бухгалтерском учете на основе оперативного контура.</w:t>
      </w:r>
    </w:p>
    <w:p w14:paraId="45E117A7" w14:textId="77777777" w:rsidR="0030503E" w:rsidRDefault="00373151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Соответствие количества объектов системы к потоку документов в объеме предлагаемого решения: </w:t>
      </w:r>
    </w:p>
    <w:p w14:paraId="67552B2C" w14:textId="77777777" w:rsidR="0030503E" w:rsidRDefault="0030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9639" w:type="dxa"/>
        <w:tblInd w:w="-5" w:type="dxa"/>
        <w:tblLook w:val="04A0" w:firstRow="1" w:lastRow="0" w:firstColumn="1" w:lastColumn="0" w:noHBand="0" w:noVBand="1"/>
      </w:tblPr>
      <w:tblGrid>
        <w:gridCol w:w="2547"/>
        <w:gridCol w:w="2415"/>
        <w:gridCol w:w="4677"/>
      </w:tblGrid>
      <w:tr w:rsidR="0030503E" w14:paraId="7CBFBA7C" w14:textId="77777777">
        <w:tc>
          <w:tcPr>
            <w:tcW w:w="2547" w:type="dxa"/>
          </w:tcPr>
          <w:p w14:paraId="4966238E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системы</w:t>
            </w:r>
          </w:p>
        </w:tc>
        <w:tc>
          <w:tcPr>
            <w:tcW w:w="2415" w:type="dxa"/>
          </w:tcPr>
          <w:p w14:paraId="6E6EDFF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Разрез</w:t>
            </w:r>
          </w:p>
        </w:tc>
        <w:tc>
          <w:tcPr>
            <w:tcW w:w="4677" w:type="dxa"/>
          </w:tcPr>
          <w:p w14:paraId="2E93F23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</w:t>
            </w:r>
          </w:p>
        </w:tc>
      </w:tr>
      <w:tr w:rsidR="0030503E" w14:paraId="093E9D37" w14:textId="77777777">
        <w:tc>
          <w:tcPr>
            <w:tcW w:w="2547" w:type="dxa"/>
          </w:tcPr>
          <w:p w14:paraId="62622214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 графика платежей</w:t>
            </w:r>
          </w:p>
        </w:tc>
        <w:tc>
          <w:tcPr>
            <w:tcW w:w="2415" w:type="dxa"/>
          </w:tcPr>
          <w:p w14:paraId="69C23CFE" w14:textId="77777777" w:rsidR="0030503E" w:rsidRDefault="00373151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Бюджетный адрес</w:t>
            </w:r>
          </w:p>
          <w:p w14:paraId="5BAAD368" w14:textId="77777777" w:rsidR="0030503E" w:rsidRDefault="00373151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оплаты</w:t>
            </w:r>
          </w:p>
          <w:p w14:paraId="437D35A4" w14:textId="77777777" w:rsidR="0030503E" w:rsidRDefault="00373151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Плановая дата оплаты</w:t>
            </w:r>
          </w:p>
        </w:tc>
        <w:tc>
          <w:tcPr>
            <w:tcW w:w="4677" w:type="dxa"/>
          </w:tcPr>
          <w:p w14:paraId="357FADE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Поз1 = БА1 аванс дата1</w:t>
            </w:r>
          </w:p>
          <w:p w14:paraId="7E3EF17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Поз2 = БА1 факт дата2</w:t>
            </w:r>
          </w:p>
          <w:p w14:paraId="4FC198A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Поз3 = БА2 аванс дата1</w:t>
            </w:r>
          </w:p>
          <w:p w14:paraId="510A0A6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Поз4 = БА2 факт дата2</w:t>
            </w:r>
          </w:p>
        </w:tc>
      </w:tr>
      <w:tr w:rsidR="0030503E" w14:paraId="3A05F00E" w14:textId="77777777">
        <w:tc>
          <w:tcPr>
            <w:tcW w:w="2547" w:type="dxa"/>
          </w:tcPr>
          <w:p w14:paraId="4222018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Контировка к позиции документа кред/деб задолженности</w:t>
            </w:r>
          </w:p>
        </w:tc>
        <w:tc>
          <w:tcPr>
            <w:tcW w:w="2415" w:type="dxa"/>
          </w:tcPr>
          <w:p w14:paraId="2DA06005" w14:textId="77777777" w:rsidR="0030503E" w:rsidRDefault="00373151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БУ</w:t>
            </w:r>
          </w:p>
        </w:tc>
        <w:tc>
          <w:tcPr>
            <w:tcW w:w="4677" w:type="dxa"/>
          </w:tcPr>
          <w:p w14:paraId="7C90757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Контировка 1 = СчетБУ1</w:t>
            </w:r>
          </w:p>
          <w:p w14:paraId="4CF6FAF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Контировка 2 = СчетБУ2</w:t>
            </w:r>
          </w:p>
        </w:tc>
      </w:tr>
      <w:tr w:rsidR="0030503E" w14:paraId="5AAE7DA6" w14:textId="77777777">
        <w:tc>
          <w:tcPr>
            <w:tcW w:w="2547" w:type="dxa"/>
          </w:tcPr>
          <w:p w14:paraId="10D7104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Распределений по графику в соответс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твии с контировкой</w:t>
            </w:r>
          </w:p>
        </w:tc>
        <w:tc>
          <w:tcPr>
            <w:tcW w:w="2415" w:type="dxa"/>
          </w:tcPr>
          <w:p w14:paraId="2597EFF9" w14:textId="77777777" w:rsidR="0030503E" w:rsidRDefault="00373151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 графика платежей</w:t>
            </w:r>
          </w:p>
          <w:p w14:paraId="50DDF32E" w14:textId="77777777" w:rsidR="0030503E" w:rsidRDefault="00373151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Контировка к позиции документа кред/деб задолженности</w:t>
            </w:r>
          </w:p>
        </w:tc>
        <w:tc>
          <w:tcPr>
            <w:tcW w:w="4677" w:type="dxa"/>
          </w:tcPr>
          <w:p w14:paraId="6DC70FB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 1 = Поз1 БА1 аванс дата1 СчетБУ1</w:t>
            </w:r>
          </w:p>
          <w:p w14:paraId="08B3B24F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 2 = Поз2 БА1 факт дата2 СчетБУ1</w:t>
            </w:r>
          </w:p>
          <w:p w14:paraId="70CC42DC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 3 = Поз3 БА2 аванс дата1 СчетБУ1</w:t>
            </w:r>
          </w:p>
          <w:p w14:paraId="672DDAA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 4 = Поз4 БА2 факт дата2 СчетБУ1</w:t>
            </w:r>
          </w:p>
          <w:p w14:paraId="652ACFEC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 5 = Поз1 БА1 аванс дата1 СчетБУ2</w:t>
            </w:r>
          </w:p>
          <w:p w14:paraId="36778FF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 6 = Поз2 БА1 факт дата2 СчетБУ2</w:t>
            </w:r>
          </w:p>
          <w:p w14:paraId="23DABA8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 7 = Поз3 БА2 аванс дата1 СчетБУ2</w:t>
            </w:r>
          </w:p>
          <w:p w14:paraId="193328BC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 8 = Поз4 БА2 факт дата2 СчетБУ2</w:t>
            </w:r>
          </w:p>
        </w:tc>
      </w:tr>
      <w:tr w:rsidR="0030503E" w14:paraId="36A9CB69" w14:textId="77777777">
        <w:tc>
          <w:tcPr>
            <w:tcW w:w="2547" w:type="dxa"/>
          </w:tcPr>
          <w:p w14:paraId="731742D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</w:t>
            </w:r>
          </w:p>
        </w:tc>
        <w:tc>
          <w:tcPr>
            <w:tcW w:w="2415" w:type="dxa"/>
          </w:tcPr>
          <w:p w14:paraId="5E6BFD68" w14:textId="77777777" w:rsidR="0030503E" w:rsidRDefault="00373151">
            <w:pPr>
              <w:pStyle w:val="a3"/>
              <w:numPr>
                <w:ilvl w:val="0"/>
                <w:numId w:val="25"/>
              </w:numPr>
              <w:ind w:left="4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графика платежей по контировке</w:t>
            </w:r>
          </w:p>
        </w:tc>
        <w:tc>
          <w:tcPr>
            <w:tcW w:w="4677" w:type="dxa"/>
          </w:tcPr>
          <w:p w14:paraId="6FE56DBF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1 = Распр 1</w:t>
            </w:r>
          </w:p>
          <w:p w14:paraId="4FB038F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2 = Распр 2</w:t>
            </w:r>
          </w:p>
          <w:p w14:paraId="368629E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3 = Распр 3 </w:t>
            </w:r>
          </w:p>
          <w:p w14:paraId="540187E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4 = Распр 4 </w:t>
            </w:r>
          </w:p>
          <w:p w14:paraId="59C6DF9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5 = Распр 5 </w:t>
            </w:r>
          </w:p>
          <w:p w14:paraId="3D7B77D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6 = Распр 6 </w:t>
            </w:r>
          </w:p>
          <w:p w14:paraId="44B08B54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7 = Распр 7 </w:t>
            </w:r>
          </w:p>
          <w:p w14:paraId="43DDFFC4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8 = Распр 8 </w:t>
            </w:r>
          </w:p>
        </w:tc>
      </w:tr>
    </w:tbl>
    <w:p w14:paraId="2AED4061" w14:textId="77777777" w:rsidR="0030503E" w:rsidRDefault="003050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B9CC8" w14:textId="77777777" w:rsidR="0030503E" w:rsidRDefault="00373151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типа действия в регистре взаиморасчетов будет создано различное количество записей. При этом только часть из этих записей будут являться значимыми для создания проводок в главной книге. Например, для случая акта на закупку услуг соответст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вие между регистром взаиморасчетов и проводок в главной книге показано в таблице ниже:</w:t>
      </w:r>
    </w:p>
    <w:tbl>
      <w:tblPr>
        <w:tblStyle w:val="a7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17"/>
        <w:gridCol w:w="2227"/>
        <w:gridCol w:w="2327"/>
        <w:gridCol w:w="1284"/>
        <w:gridCol w:w="6"/>
        <w:gridCol w:w="1386"/>
        <w:gridCol w:w="1092"/>
      </w:tblGrid>
      <w:tr w:rsidR="0030503E" w14:paraId="3B77A6D0" w14:textId="77777777">
        <w:tc>
          <w:tcPr>
            <w:tcW w:w="1317" w:type="dxa"/>
            <w:vMerge w:val="restart"/>
          </w:tcPr>
          <w:p w14:paraId="204A92CE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действия</w:t>
            </w:r>
          </w:p>
        </w:tc>
        <w:tc>
          <w:tcPr>
            <w:tcW w:w="5844" w:type="dxa"/>
            <w:gridSpan w:val="4"/>
          </w:tcPr>
          <w:p w14:paraId="67EE9CE9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 взаиморасчетов</w:t>
            </w:r>
          </w:p>
        </w:tc>
        <w:tc>
          <w:tcPr>
            <w:tcW w:w="2478" w:type="dxa"/>
            <w:gridSpan w:val="2"/>
          </w:tcPr>
          <w:p w14:paraId="480679B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Проводка в главной книге</w:t>
            </w:r>
          </w:p>
        </w:tc>
      </w:tr>
      <w:tr w:rsidR="0030503E" w14:paraId="6BA8CC7E" w14:textId="77777777">
        <w:tc>
          <w:tcPr>
            <w:tcW w:w="1317" w:type="dxa"/>
            <w:vMerge/>
          </w:tcPr>
          <w:p w14:paraId="78474AC8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7" w:type="dxa"/>
          </w:tcPr>
          <w:p w14:paraId="620CD6F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баланса, на который переносятся денежные средства</w:t>
            </w:r>
          </w:p>
        </w:tc>
        <w:tc>
          <w:tcPr>
            <w:tcW w:w="2327" w:type="dxa"/>
          </w:tcPr>
          <w:p w14:paraId="219F826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баланса, с которого переносятся денежные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редства</w:t>
            </w:r>
          </w:p>
        </w:tc>
        <w:tc>
          <w:tcPr>
            <w:tcW w:w="1284" w:type="dxa"/>
          </w:tcPr>
          <w:p w14:paraId="7F5A2D29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является значимой для проводок в главной книге</w:t>
            </w:r>
          </w:p>
        </w:tc>
        <w:tc>
          <w:tcPr>
            <w:tcW w:w="1392" w:type="dxa"/>
            <w:gridSpan w:val="2"/>
          </w:tcPr>
          <w:p w14:paraId="4183813E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Счет </w:t>
            </w:r>
          </w:p>
          <w:p w14:paraId="6D02116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дебет</w:t>
            </w:r>
          </w:p>
        </w:tc>
        <w:tc>
          <w:tcPr>
            <w:tcW w:w="1092" w:type="dxa"/>
          </w:tcPr>
          <w:p w14:paraId="036242C9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кредит</w:t>
            </w:r>
          </w:p>
        </w:tc>
      </w:tr>
      <w:tr w:rsidR="0030503E" w14:paraId="6D30AAA2" w14:textId="77777777">
        <w:tc>
          <w:tcPr>
            <w:tcW w:w="1317" w:type="dxa"/>
          </w:tcPr>
          <w:p w14:paraId="45B9F5CF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0A17DFBE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1</w:t>
            </w:r>
          </w:p>
        </w:tc>
        <w:tc>
          <w:tcPr>
            <w:tcW w:w="2327" w:type="dxa"/>
          </w:tcPr>
          <w:p w14:paraId="50EF31D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1</w:t>
            </w:r>
          </w:p>
        </w:tc>
        <w:tc>
          <w:tcPr>
            <w:tcW w:w="1284" w:type="dxa"/>
          </w:tcPr>
          <w:p w14:paraId="03572F2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42B92AFC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54B2DF6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30503E" w14:paraId="17C3342B" w14:textId="77777777">
        <w:tc>
          <w:tcPr>
            <w:tcW w:w="1317" w:type="dxa"/>
          </w:tcPr>
          <w:p w14:paraId="7F0F089A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7EC9F09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2</w:t>
            </w:r>
          </w:p>
        </w:tc>
        <w:tc>
          <w:tcPr>
            <w:tcW w:w="2327" w:type="dxa"/>
          </w:tcPr>
          <w:p w14:paraId="24206378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2</w:t>
            </w:r>
          </w:p>
        </w:tc>
        <w:tc>
          <w:tcPr>
            <w:tcW w:w="1284" w:type="dxa"/>
          </w:tcPr>
          <w:p w14:paraId="0994C17F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2ACFE2E1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043F9EFE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30503E" w14:paraId="44E49240" w14:textId="77777777">
        <w:tc>
          <w:tcPr>
            <w:tcW w:w="1317" w:type="dxa"/>
          </w:tcPr>
          <w:p w14:paraId="36B50A7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5A5E936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3</w:t>
            </w:r>
          </w:p>
        </w:tc>
        <w:tc>
          <w:tcPr>
            <w:tcW w:w="2327" w:type="dxa"/>
          </w:tcPr>
          <w:p w14:paraId="794A9888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баланса 3</w:t>
            </w:r>
          </w:p>
        </w:tc>
        <w:tc>
          <w:tcPr>
            <w:tcW w:w="1284" w:type="dxa"/>
          </w:tcPr>
          <w:p w14:paraId="3DCA94B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1FB8EFE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14D8313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30503E" w14:paraId="10D95F73" w14:textId="77777777">
        <w:tc>
          <w:tcPr>
            <w:tcW w:w="1317" w:type="dxa"/>
          </w:tcPr>
          <w:p w14:paraId="0FCB6C7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0A0D6C4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4</w:t>
            </w:r>
          </w:p>
        </w:tc>
        <w:tc>
          <w:tcPr>
            <w:tcW w:w="2327" w:type="dxa"/>
          </w:tcPr>
          <w:p w14:paraId="3FFE8441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4</w:t>
            </w:r>
          </w:p>
        </w:tc>
        <w:tc>
          <w:tcPr>
            <w:tcW w:w="1284" w:type="dxa"/>
          </w:tcPr>
          <w:p w14:paraId="2224838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6DD6008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45DED68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30503E" w14:paraId="121CAE11" w14:textId="77777777">
        <w:tc>
          <w:tcPr>
            <w:tcW w:w="1317" w:type="dxa"/>
          </w:tcPr>
          <w:p w14:paraId="7E2F8728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0060F53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5</w:t>
            </w:r>
          </w:p>
        </w:tc>
        <w:tc>
          <w:tcPr>
            <w:tcW w:w="2327" w:type="dxa"/>
          </w:tcPr>
          <w:p w14:paraId="22ABA67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5</w:t>
            </w:r>
          </w:p>
        </w:tc>
        <w:tc>
          <w:tcPr>
            <w:tcW w:w="1284" w:type="dxa"/>
          </w:tcPr>
          <w:p w14:paraId="2E1E8751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6439ECF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1D459974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30503E" w14:paraId="52AF2867" w14:textId="77777777">
        <w:tc>
          <w:tcPr>
            <w:tcW w:w="1317" w:type="dxa"/>
          </w:tcPr>
          <w:p w14:paraId="714E7B1E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6AD62FE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6</w:t>
            </w:r>
          </w:p>
        </w:tc>
        <w:tc>
          <w:tcPr>
            <w:tcW w:w="2327" w:type="dxa"/>
          </w:tcPr>
          <w:p w14:paraId="35F86A1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6</w:t>
            </w:r>
          </w:p>
        </w:tc>
        <w:tc>
          <w:tcPr>
            <w:tcW w:w="1284" w:type="dxa"/>
          </w:tcPr>
          <w:p w14:paraId="160ABE9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353F40B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56A352DF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30503E" w14:paraId="7AC30210" w14:textId="77777777">
        <w:tc>
          <w:tcPr>
            <w:tcW w:w="1317" w:type="dxa"/>
          </w:tcPr>
          <w:p w14:paraId="24ADC6C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39AF34C1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7</w:t>
            </w:r>
          </w:p>
        </w:tc>
        <w:tc>
          <w:tcPr>
            <w:tcW w:w="2327" w:type="dxa"/>
          </w:tcPr>
          <w:p w14:paraId="1187AB01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баланса 7</w:t>
            </w:r>
          </w:p>
        </w:tc>
        <w:tc>
          <w:tcPr>
            <w:tcW w:w="1284" w:type="dxa"/>
          </w:tcPr>
          <w:p w14:paraId="1CB80581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5AB7EBEC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5CE29034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30503E" w14:paraId="16DA3210" w14:textId="77777777">
        <w:tc>
          <w:tcPr>
            <w:tcW w:w="1317" w:type="dxa"/>
          </w:tcPr>
          <w:p w14:paraId="2633249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баланс</w:t>
            </w:r>
          </w:p>
        </w:tc>
        <w:tc>
          <w:tcPr>
            <w:tcW w:w="2227" w:type="dxa"/>
          </w:tcPr>
          <w:p w14:paraId="130F633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8</w:t>
            </w:r>
          </w:p>
        </w:tc>
        <w:tc>
          <w:tcPr>
            <w:tcW w:w="2327" w:type="dxa"/>
          </w:tcPr>
          <w:p w14:paraId="505EDF58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8</w:t>
            </w:r>
          </w:p>
        </w:tc>
        <w:tc>
          <w:tcPr>
            <w:tcW w:w="1284" w:type="dxa"/>
          </w:tcPr>
          <w:p w14:paraId="62AB180C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58C65F79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32*</w:t>
            </w:r>
          </w:p>
        </w:tc>
        <w:tc>
          <w:tcPr>
            <w:tcW w:w="1092" w:type="dxa"/>
          </w:tcPr>
          <w:p w14:paraId="4D497A0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</w:tr>
      <w:tr w:rsidR="0030503E" w14:paraId="757E3B7F" w14:textId="77777777">
        <w:tc>
          <w:tcPr>
            <w:tcW w:w="1317" w:type="dxa"/>
          </w:tcPr>
          <w:p w14:paraId="4BBF3E0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02BC089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1</w:t>
            </w:r>
          </w:p>
        </w:tc>
        <w:tc>
          <w:tcPr>
            <w:tcW w:w="2327" w:type="dxa"/>
          </w:tcPr>
          <w:p w14:paraId="02A30FA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ВПП</w:t>
            </w:r>
          </w:p>
        </w:tc>
        <w:tc>
          <w:tcPr>
            <w:tcW w:w="1284" w:type="dxa"/>
          </w:tcPr>
          <w:p w14:paraId="449B6DD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19D23748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309F975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60.02</w:t>
            </w:r>
          </w:p>
        </w:tc>
      </w:tr>
      <w:tr w:rsidR="0030503E" w14:paraId="6B9E9E52" w14:textId="77777777">
        <w:tc>
          <w:tcPr>
            <w:tcW w:w="1317" w:type="dxa"/>
          </w:tcPr>
          <w:p w14:paraId="06BD753F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2D4799FA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2327" w:type="dxa"/>
          </w:tcPr>
          <w:p w14:paraId="2EEAC61E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1</w:t>
            </w:r>
          </w:p>
        </w:tc>
        <w:tc>
          <w:tcPr>
            <w:tcW w:w="1284" w:type="dxa"/>
          </w:tcPr>
          <w:p w14:paraId="7FBF2C8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641B7F98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0DFADA8A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503E" w14:paraId="1DA7481E" w14:textId="77777777">
        <w:tc>
          <w:tcPr>
            <w:tcW w:w="1317" w:type="dxa"/>
          </w:tcPr>
          <w:p w14:paraId="3F2CA6DA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Зачет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аванса</w:t>
            </w:r>
          </w:p>
        </w:tc>
        <w:tc>
          <w:tcPr>
            <w:tcW w:w="2227" w:type="dxa"/>
          </w:tcPr>
          <w:p w14:paraId="2F09C4C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3</w:t>
            </w:r>
          </w:p>
        </w:tc>
        <w:tc>
          <w:tcPr>
            <w:tcW w:w="2327" w:type="dxa"/>
          </w:tcPr>
          <w:p w14:paraId="24CFAA84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1284" w:type="dxa"/>
          </w:tcPr>
          <w:p w14:paraId="4DCD4CB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5804DC4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4D825FF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60.02</w:t>
            </w:r>
          </w:p>
        </w:tc>
      </w:tr>
      <w:tr w:rsidR="0030503E" w14:paraId="72A82468" w14:textId="77777777">
        <w:tc>
          <w:tcPr>
            <w:tcW w:w="1317" w:type="dxa"/>
          </w:tcPr>
          <w:p w14:paraId="358656C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7DBBECC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2327" w:type="dxa"/>
          </w:tcPr>
          <w:p w14:paraId="2D76878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3</w:t>
            </w:r>
          </w:p>
        </w:tc>
        <w:tc>
          <w:tcPr>
            <w:tcW w:w="1284" w:type="dxa"/>
          </w:tcPr>
          <w:p w14:paraId="3738F5D1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1F3B353C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3D75FE43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503E" w14:paraId="506F2082" w14:textId="77777777">
        <w:tc>
          <w:tcPr>
            <w:tcW w:w="1317" w:type="dxa"/>
          </w:tcPr>
          <w:p w14:paraId="3789A25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3625C77C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5</w:t>
            </w:r>
          </w:p>
        </w:tc>
        <w:tc>
          <w:tcPr>
            <w:tcW w:w="2327" w:type="dxa"/>
          </w:tcPr>
          <w:p w14:paraId="6262BEC1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1284" w:type="dxa"/>
          </w:tcPr>
          <w:p w14:paraId="013CE2BC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17D2FA0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13CD9238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60.02</w:t>
            </w:r>
          </w:p>
        </w:tc>
      </w:tr>
      <w:tr w:rsidR="0030503E" w14:paraId="68AB64B6" w14:textId="77777777">
        <w:tc>
          <w:tcPr>
            <w:tcW w:w="1317" w:type="dxa"/>
          </w:tcPr>
          <w:p w14:paraId="523EF939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54EBE7B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2327" w:type="dxa"/>
          </w:tcPr>
          <w:p w14:paraId="7924E91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5</w:t>
            </w:r>
          </w:p>
        </w:tc>
        <w:tc>
          <w:tcPr>
            <w:tcW w:w="1284" w:type="dxa"/>
          </w:tcPr>
          <w:p w14:paraId="180EE52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0E7911D0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55ACFE7A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503E" w14:paraId="6C19B732" w14:textId="77777777">
        <w:tc>
          <w:tcPr>
            <w:tcW w:w="1317" w:type="dxa"/>
          </w:tcPr>
          <w:p w14:paraId="1243848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433F9318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7</w:t>
            </w:r>
          </w:p>
        </w:tc>
        <w:tc>
          <w:tcPr>
            <w:tcW w:w="2327" w:type="dxa"/>
          </w:tcPr>
          <w:p w14:paraId="78FAE31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1284" w:type="dxa"/>
          </w:tcPr>
          <w:p w14:paraId="4BE62432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5707795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54C6DD04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60.02</w:t>
            </w:r>
          </w:p>
        </w:tc>
      </w:tr>
      <w:tr w:rsidR="0030503E" w14:paraId="724A5B99" w14:textId="77777777">
        <w:trPr>
          <w:trHeight w:val="578"/>
        </w:trPr>
        <w:tc>
          <w:tcPr>
            <w:tcW w:w="1317" w:type="dxa"/>
          </w:tcPr>
          <w:p w14:paraId="3195E3B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Зачет аванса</w:t>
            </w:r>
          </w:p>
        </w:tc>
        <w:tc>
          <w:tcPr>
            <w:tcW w:w="2227" w:type="dxa"/>
          </w:tcPr>
          <w:p w14:paraId="5E4DA258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авансового платежного документа</w:t>
            </w:r>
          </w:p>
        </w:tc>
        <w:tc>
          <w:tcPr>
            <w:tcW w:w="2327" w:type="dxa"/>
          </w:tcPr>
          <w:p w14:paraId="6359F304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баланса 7</w:t>
            </w:r>
          </w:p>
        </w:tc>
        <w:tc>
          <w:tcPr>
            <w:tcW w:w="1284" w:type="dxa"/>
          </w:tcPr>
          <w:p w14:paraId="0CCCD39F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28DF3535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1608FFCF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503E" w14:paraId="352AAB95" w14:textId="77777777">
        <w:tc>
          <w:tcPr>
            <w:tcW w:w="1317" w:type="dxa"/>
          </w:tcPr>
          <w:p w14:paraId="29A8EDA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50B1D6E4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2</w:t>
            </w:r>
          </w:p>
        </w:tc>
        <w:tc>
          <w:tcPr>
            <w:tcW w:w="2327" w:type="dxa"/>
          </w:tcPr>
          <w:p w14:paraId="518DBDA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1284" w:type="dxa"/>
          </w:tcPr>
          <w:p w14:paraId="45B1547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3F01ED7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47FFA35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30503E" w14:paraId="093E3815" w14:textId="77777777">
        <w:tc>
          <w:tcPr>
            <w:tcW w:w="1317" w:type="dxa"/>
          </w:tcPr>
          <w:p w14:paraId="41053E9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013EB09A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2327" w:type="dxa"/>
          </w:tcPr>
          <w:p w14:paraId="5D09A89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2</w:t>
            </w:r>
          </w:p>
        </w:tc>
        <w:tc>
          <w:tcPr>
            <w:tcW w:w="1284" w:type="dxa"/>
          </w:tcPr>
          <w:p w14:paraId="5695558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39FE71C9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715FF4C6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503E" w14:paraId="3148EA30" w14:textId="77777777">
        <w:tc>
          <w:tcPr>
            <w:tcW w:w="1317" w:type="dxa"/>
          </w:tcPr>
          <w:p w14:paraId="32FA43B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46038A68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4</w:t>
            </w:r>
          </w:p>
        </w:tc>
        <w:tc>
          <w:tcPr>
            <w:tcW w:w="2327" w:type="dxa"/>
          </w:tcPr>
          <w:p w14:paraId="10E19EF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баланса платежного документа (оплата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факту)</w:t>
            </w:r>
          </w:p>
        </w:tc>
        <w:tc>
          <w:tcPr>
            <w:tcW w:w="1284" w:type="dxa"/>
          </w:tcPr>
          <w:p w14:paraId="3A9BFB6A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0D08E641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29760FC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30503E" w14:paraId="4166C6CE" w14:textId="77777777">
        <w:tc>
          <w:tcPr>
            <w:tcW w:w="1317" w:type="dxa"/>
          </w:tcPr>
          <w:p w14:paraId="554D0E8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08340C45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2327" w:type="dxa"/>
          </w:tcPr>
          <w:p w14:paraId="4FC76CC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4</w:t>
            </w:r>
          </w:p>
        </w:tc>
        <w:tc>
          <w:tcPr>
            <w:tcW w:w="1284" w:type="dxa"/>
          </w:tcPr>
          <w:p w14:paraId="30A4496F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29A203F0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477DD525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503E" w14:paraId="2B48B40E" w14:textId="77777777">
        <w:tc>
          <w:tcPr>
            <w:tcW w:w="1317" w:type="dxa"/>
          </w:tcPr>
          <w:p w14:paraId="1EE5A8E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6B8E48A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6</w:t>
            </w:r>
          </w:p>
        </w:tc>
        <w:tc>
          <w:tcPr>
            <w:tcW w:w="2327" w:type="dxa"/>
          </w:tcPr>
          <w:p w14:paraId="4C858C6D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1284" w:type="dxa"/>
          </w:tcPr>
          <w:p w14:paraId="3A690B2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6ADD19E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3F369040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30503E" w14:paraId="120FD0DD" w14:textId="77777777">
        <w:tc>
          <w:tcPr>
            <w:tcW w:w="1317" w:type="dxa"/>
          </w:tcPr>
          <w:p w14:paraId="1F303788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17CF29F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2327" w:type="dxa"/>
          </w:tcPr>
          <w:p w14:paraId="018975C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6</w:t>
            </w:r>
          </w:p>
        </w:tc>
        <w:tc>
          <w:tcPr>
            <w:tcW w:w="1284" w:type="dxa"/>
          </w:tcPr>
          <w:p w14:paraId="1177D146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3CA42194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7FA9041D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503E" w14:paraId="6F71F323" w14:textId="77777777">
        <w:tc>
          <w:tcPr>
            <w:tcW w:w="1317" w:type="dxa"/>
          </w:tcPr>
          <w:p w14:paraId="03CC595F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518D55FF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8</w:t>
            </w:r>
          </w:p>
        </w:tc>
        <w:tc>
          <w:tcPr>
            <w:tcW w:w="2327" w:type="dxa"/>
          </w:tcPr>
          <w:p w14:paraId="3628F23A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1284" w:type="dxa"/>
          </w:tcPr>
          <w:p w14:paraId="5BE165B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392" w:type="dxa"/>
            <w:gridSpan w:val="2"/>
          </w:tcPr>
          <w:p w14:paraId="71075A91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60.01</w:t>
            </w:r>
          </w:p>
        </w:tc>
        <w:tc>
          <w:tcPr>
            <w:tcW w:w="1092" w:type="dxa"/>
          </w:tcPr>
          <w:p w14:paraId="422A650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30503E" w14:paraId="52E3CBF0" w14:textId="77777777">
        <w:tc>
          <w:tcPr>
            <w:tcW w:w="1317" w:type="dxa"/>
          </w:tcPr>
          <w:p w14:paraId="018977C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</w:t>
            </w:r>
          </w:p>
        </w:tc>
        <w:tc>
          <w:tcPr>
            <w:tcW w:w="2227" w:type="dxa"/>
          </w:tcPr>
          <w:p w14:paraId="11C412A3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платежного документа (оплата по факту)</w:t>
            </w:r>
          </w:p>
        </w:tc>
        <w:tc>
          <w:tcPr>
            <w:tcW w:w="2327" w:type="dxa"/>
          </w:tcPr>
          <w:p w14:paraId="2A0BC3CB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баланса 8</w:t>
            </w:r>
          </w:p>
        </w:tc>
        <w:tc>
          <w:tcPr>
            <w:tcW w:w="1284" w:type="dxa"/>
          </w:tcPr>
          <w:p w14:paraId="20631A27" w14:textId="77777777" w:rsidR="0030503E" w:rsidRDefault="0037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392" w:type="dxa"/>
            <w:gridSpan w:val="2"/>
          </w:tcPr>
          <w:p w14:paraId="14EF0C5F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2" w:type="dxa"/>
          </w:tcPr>
          <w:p w14:paraId="31BA4B34" w14:textId="77777777" w:rsidR="0030503E" w:rsidRDefault="003050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813A7AC" w14:textId="77777777" w:rsidR="0030503E" w:rsidRDefault="003050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1572" w14:textId="77777777" w:rsidR="0030503E" w:rsidRDefault="00373151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Общий перечень работ</w:t>
      </w:r>
    </w:p>
    <w:p w14:paraId="1E87BDD0" w14:textId="77777777" w:rsidR="0030503E" w:rsidRDefault="0037315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достижения</w:t>
      </w:r>
      <w:r>
        <w:rPr>
          <w:rFonts w:ascii="Times New Roman" w:hAnsi="Times New Roman" w:cs="Times New Roman"/>
          <w:sz w:val="24"/>
          <w:szCs w:val="24"/>
        </w:rPr>
        <w:t xml:space="preserve"> обозначенных выше целей и с учетом текущей реализации требуется сделать ряд доработок в следующих классах за счет доработок, обозначенных в таблице ниже:</w:t>
      </w:r>
    </w:p>
    <w:p w14:paraId="588990BB" w14:textId="77777777" w:rsidR="0030503E" w:rsidRDefault="0037315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баланса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BalObj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822A4E" w14:textId="77777777" w:rsidR="0030503E" w:rsidRDefault="0037315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Фиксированное распределение оплаты по объектам баланса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PayMoveBOFixDis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9DBA0C" w14:textId="77777777" w:rsidR="0030503E" w:rsidRDefault="0037315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взаиморасчетов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PayMoveReg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F70B52" w14:textId="77777777" w:rsidR="0030503E" w:rsidRDefault="0037315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Проводка главной книги (</w:t>
      </w:r>
      <w:r>
        <w:rPr>
          <w:rFonts w:ascii="Times New Roman" w:hAnsi="Times New Roman" w:cs="Times New Roman"/>
          <w:sz w:val="24"/>
          <w:szCs w:val="24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05"/>
      </w:tblGrid>
      <w:tr w:rsidR="0030503E" w14:paraId="7A628323" w14:textId="77777777">
        <w:trPr>
          <w:trHeight w:val="273"/>
        </w:trPr>
        <w:tc>
          <w:tcPr>
            <w:tcW w:w="704" w:type="dxa"/>
          </w:tcPr>
          <w:p w14:paraId="3579FBAB" w14:textId="77777777" w:rsidR="0030503E" w:rsidRDefault="003731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8505" w:type="dxa"/>
          </w:tcPr>
          <w:p w14:paraId="23B88F69" w14:textId="77777777" w:rsidR="0030503E" w:rsidRDefault="003731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доработки</w:t>
            </w:r>
          </w:p>
        </w:tc>
      </w:tr>
      <w:tr w:rsidR="0030503E" w14:paraId="6B9258B4" w14:textId="77777777">
        <w:tc>
          <w:tcPr>
            <w:tcW w:w="704" w:type="dxa"/>
          </w:tcPr>
          <w:p w14:paraId="304DC74F" w14:textId="77777777" w:rsidR="0030503E" w:rsidRDefault="003731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32E3E343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Хранение аналитик «ДПП» и «Счет главной книги» в объекте баланса</w:t>
            </w:r>
          </w:p>
        </w:tc>
      </w:tr>
      <w:tr w:rsidR="0030503E" w14:paraId="295B7CAE" w14:textId="77777777">
        <w:tc>
          <w:tcPr>
            <w:tcW w:w="704" w:type="dxa"/>
          </w:tcPr>
          <w:p w14:paraId="6861E9A6" w14:textId="77777777" w:rsidR="0030503E" w:rsidRDefault="003731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0F4D73AD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объектов баланса для документов фактической дебиторской и кредиторской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долженности на основе записей в классе «Распределение ГП по контировкам»</w:t>
            </w:r>
          </w:p>
        </w:tc>
      </w:tr>
      <w:tr w:rsidR="0030503E" w14:paraId="470D6202" w14:textId="77777777">
        <w:tc>
          <w:tcPr>
            <w:tcW w:w="704" w:type="dxa"/>
          </w:tcPr>
          <w:p w14:paraId="35CAE7F8" w14:textId="77777777" w:rsidR="0030503E" w:rsidRDefault="003731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4431D6E2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в класс проводок в главной книге ссылки на источник</w:t>
            </w:r>
          </w:p>
        </w:tc>
      </w:tr>
      <w:tr w:rsidR="0030503E" w14:paraId="51EC7B5F" w14:textId="77777777">
        <w:tc>
          <w:tcPr>
            <w:tcW w:w="704" w:type="dxa"/>
          </w:tcPr>
          <w:p w14:paraId="6775D29F" w14:textId="77777777" w:rsidR="0030503E" w:rsidRDefault="003731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2E1E0D2E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Хранение разреза по ДПП в классе «Фиксированное распределение оплаты по объектам баланса»</w:t>
            </w:r>
          </w:p>
        </w:tc>
      </w:tr>
      <w:tr w:rsidR="0030503E" w14:paraId="7A9CB3B1" w14:textId="77777777">
        <w:tc>
          <w:tcPr>
            <w:tcW w:w="704" w:type="dxa"/>
          </w:tcPr>
          <w:p w14:paraId="7845C74C" w14:textId="77777777" w:rsidR="0030503E" w:rsidRDefault="003731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27FB9C02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закладки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детализации к позиции платежного документа</w:t>
            </w:r>
          </w:p>
        </w:tc>
      </w:tr>
      <w:tr w:rsidR="0030503E" w14:paraId="4A764CA2" w14:textId="77777777">
        <w:tc>
          <w:tcPr>
            <w:tcW w:w="704" w:type="dxa"/>
          </w:tcPr>
          <w:p w14:paraId="68A68BA1" w14:textId="77777777" w:rsidR="0030503E" w:rsidRDefault="0037315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14:paraId="584782EB" w14:textId="77777777" w:rsidR="0030503E" w:rsidRDefault="003731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Доработка интерфейса «Зачеты аванса в части кредиторской задолженности»</w:t>
            </w:r>
          </w:p>
        </w:tc>
      </w:tr>
    </w:tbl>
    <w:p w14:paraId="3766C5D5" w14:textId="77777777" w:rsidR="0030503E" w:rsidRDefault="003050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05431" w14:textId="77777777" w:rsidR="0030503E" w:rsidRDefault="00373151">
      <w:pPr>
        <w:pStyle w:val="a3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Хранение аналитик «ДПП» счета главной книги в объекте баланса</w:t>
      </w:r>
    </w:p>
    <w:p w14:paraId="796AD781" w14:textId="77777777" w:rsidR="0030503E" w:rsidRDefault="0037315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Согласованность данных в оперативном контуре и в бухгалтерском учете может</w:t>
      </w:r>
      <w:r>
        <w:rPr>
          <w:rFonts w:ascii="Times New Roman" w:hAnsi="Times New Roman" w:cs="Times New Roman"/>
          <w:sz w:val="24"/>
          <w:szCs w:val="24"/>
        </w:rPr>
        <w:t xml:space="preserve"> быть достигнута лишь в том случае, если наборы значимых разрезов, учитываемых в обоих контурах, будут совпадать.</w:t>
      </w:r>
    </w:p>
    <w:p w14:paraId="12DA6BDF" w14:textId="77777777" w:rsidR="0030503E" w:rsidRDefault="0037315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Предлагается добавить в класс «Объект баланса»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BalObj</w:t>
      </w:r>
      <w:r>
        <w:rPr>
          <w:rFonts w:ascii="Times New Roman" w:hAnsi="Times New Roman" w:cs="Times New Roman"/>
          <w:sz w:val="24"/>
          <w:szCs w:val="24"/>
        </w:rPr>
        <w:t>) атрибуты:</w:t>
      </w:r>
    </w:p>
    <w:p w14:paraId="6069152A" w14:textId="77777777" w:rsidR="0030503E" w:rsidRDefault="0037315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«ДПП» - </w:t>
      </w:r>
      <w:r>
        <w:rPr>
          <w:rFonts w:ascii="Times New Roman" w:hAnsi="Times New Roman" w:cs="Times New Roman"/>
          <w:sz w:val="24"/>
          <w:szCs w:val="24"/>
          <w:lang w:val="en-US"/>
        </w:rPr>
        <w:t>idExpectedPay</w:t>
      </w:r>
      <w:r>
        <w:rPr>
          <w:rFonts w:ascii="Times New Roman" w:hAnsi="Times New Roman" w:cs="Times New Roman"/>
          <w:sz w:val="24"/>
          <w:szCs w:val="24"/>
        </w:rPr>
        <w:t xml:space="preserve"> – ссылку на класс «Документ предварительного платеж</w:t>
      </w:r>
      <w:r>
        <w:rPr>
          <w:rFonts w:ascii="Times New Roman" w:hAnsi="Times New Roman" w:cs="Times New Roman"/>
          <w:sz w:val="24"/>
          <w:szCs w:val="24"/>
        </w:rPr>
        <w:t>а»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ExpectedPay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5DCD37" w14:textId="77777777" w:rsidR="0030503E" w:rsidRDefault="0037315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«Счет главной книги» - </w:t>
      </w:r>
      <w:r>
        <w:rPr>
          <w:rFonts w:ascii="Times New Roman" w:hAnsi="Times New Roman" w:cs="Times New Roman"/>
          <w:sz w:val="24"/>
          <w:szCs w:val="24"/>
          <w:lang w:val="en-US"/>
        </w:rPr>
        <w:t>idAcc</w:t>
      </w:r>
      <w:r>
        <w:rPr>
          <w:rFonts w:ascii="Times New Roman" w:hAnsi="Times New Roman" w:cs="Times New Roman"/>
          <w:sz w:val="24"/>
          <w:szCs w:val="24"/>
        </w:rPr>
        <w:t xml:space="preserve"> – ссылку на класс «Бухгалтерский счет» (</w:t>
      </w:r>
      <w:r>
        <w:rPr>
          <w:rFonts w:ascii="Times New Roman" w:hAnsi="Times New Roman" w:cs="Times New Roman"/>
          <w:sz w:val="24"/>
          <w:szCs w:val="24"/>
          <w:lang w:val="en-US"/>
        </w:rPr>
        <w:t>Bs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969278" w14:textId="77777777" w:rsidR="0030503E" w:rsidRDefault="00373151">
      <w:pPr>
        <w:pStyle w:val="a3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Создание объектов баланса документов фактической дебиторской и кредиторской задолженности на основе записей класса «Распределение графика платежей по контировк</w:t>
      </w:r>
      <w:r>
        <w:rPr>
          <w:rFonts w:ascii="Times New Roman" w:hAnsi="Times New Roman" w:cs="Times New Roman"/>
          <w:sz w:val="24"/>
          <w:szCs w:val="24"/>
          <w:u w:val="single"/>
        </w:rPr>
        <w:t>ам»</w:t>
      </w:r>
    </w:p>
    <w:p w14:paraId="1A7DD71E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Доработка обеспечит создание объектов баланса по кредиторской и дебиторской задолженности на основе записей класса, объединяющего в себе значимые разрезы оперативного контура и бухгалтерского учета. Таким образом будет достигнуто заполнение разрезов по</w:t>
      </w:r>
      <w:r>
        <w:rPr>
          <w:rFonts w:ascii="Times New Roman" w:hAnsi="Times New Roman" w:cs="Times New Roman"/>
          <w:sz w:val="24"/>
          <w:szCs w:val="24"/>
        </w:rPr>
        <w:t xml:space="preserve"> ДПП и бухгалтерскому учету в объекте баланса.</w:t>
      </w:r>
    </w:p>
    <w:p w14:paraId="68B26559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объектов баланса от документа регулируется атрибутом «Тип распределения оплаты» (ссылка на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PayDistrType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Значение типа распределения оплаты по умолчанию задается на уровне типа объекта документа. На данный момент для документов фактической дебиторской и кредиторской возможности задается значение «Распределение по ДПП документа» (</w:t>
      </w:r>
      <w:r>
        <w:rPr>
          <w:rFonts w:ascii="Times New Roman" w:hAnsi="Times New Roman" w:cs="Times New Roman"/>
          <w:sz w:val="24"/>
          <w:szCs w:val="24"/>
          <w:lang w:val="en-US"/>
        </w:rPr>
        <w:t>ByExpPay</w:t>
      </w:r>
      <w:r>
        <w:rPr>
          <w:rFonts w:ascii="Times New Roman" w:hAnsi="Times New Roman" w:cs="Times New Roman"/>
          <w:sz w:val="24"/>
          <w:szCs w:val="24"/>
        </w:rPr>
        <w:t>). Таким образом объе</w:t>
      </w:r>
      <w:r>
        <w:rPr>
          <w:rFonts w:ascii="Times New Roman" w:hAnsi="Times New Roman" w:cs="Times New Roman"/>
          <w:sz w:val="24"/>
          <w:szCs w:val="24"/>
        </w:rPr>
        <w:t>кты баланса документа создаются по его ДПП.</w:t>
      </w:r>
    </w:p>
    <w:p w14:paraId="1EE7042A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Предлагается добавить новый тип распределения оплаты – «По распределению графика платежей по контировкам» (</w:t>
      </w:r>
      <w:r>
        <w:rPr>
          <w:rFonts w:ascii="Times New Roman" w:hAnsi="Times New Roman" w:cs="Times New Roman"/>
          <w:sz w:val="24"/>
          <w:szCs w:val="24"/>
          <w:lang w:val="en-US"/>
        </w:rPr>
        <w:t>ByPayScheduleObjDistr</w:t>
      </w:r>
      <w:r>
        <w:rPr>
          <w:rFonts w:ascii="Times New Roman" w:hAnsi="Times New Roman" w:cs="Times New Roman"/>
          <w:sz w:val="24"/>
          <w:szCs w:val="24"/>
        </w:rPr>
        <w:t>). Устанавливать его по умолчанию для документов фактической дебиторской и кредиторс</w:t>
      </w:r>
      <w:r>
        <w:rPr>
          <w:rFonts w:ascii="Times New Roman" w:hAnsi="Times New Roman" w:cs="Times New Roman"/>
          <w:sz w:val="24"/>
          <w:szCs w:val="24"/>
        </w:rPr>
        <w:t>кой задолженности. Если на документе задан такой тип распределения оплаты, то при создании объектов баланса, они должны быть сформированы по записям в коллекции к этому документу «Распределение графика платежей по контировкам» (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PayScheduleObjDistr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F978A43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>и этом заполнение аналитик «ДПП» и «Счет главной книги» будет происходить по следующему алгоритму:</w:t>
      </w:r>
    </w:p>
    <w:p w14:paraId="139FFF5D" w14:textId="77777777" w:rsidR="0030503E" w:rsidRDefault="00373151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«Счет главной книги»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BalObj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idAcc</w:t>
      </w:r>
      <w:r>
        <w:rPr>
          <w:rFonts w:ascii="Times New Roman" w:hAnsi="Times New Roman" w:cs="Times New Roman"/>
          <w:sz w:val="24"/>
          <w:szCs w:val="24"/>
        </w:rPr>
        <w:t>): будет определена и использована пользовательская процедура определения счета по источнику;</w:t>
      </w:r>
    </w:p>
    <w:p w14:paraId="7C145026" w14:textId="77777777" w:rsidR="0030503E" w:rsidRDefault="00373151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«ДПП»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BalObj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idExpectedPay</w:t>
      </w:r>
      <w:r>
        <w:rPr>
          <w:rFonts w:ascii="Times New Roman" w:hAnsi="Times New Roman" w:cs="Times New Roman"/>
          <w:sz w:val="24"/>
          <w:szCs w:val="24"/>
        </w:rPr>
        <w:t xml:space="preserve">): от «Распределения графика платежей по контировке» будет определяться позиция в графике платежей с выбором ДПП, созданных для неё; </w:t>
      </w:r>
    </w:p>
    <w:p w14:paraId="3253B8F1" w14:textId="77777777" w:rsidR="0030503E" w:rsidRDefault="0030503E">
      <w:pPr>
        <w:pStyle w:val="a3"/>
        <w:rPr>
          <w:lang w:eastAsia="en-GB"/>
        </w:rPr>
      </w:pPr>
    </w:p>
    <w:p w14:paraId="50EAC832" w14:textId="77777777" w:rsidR="0030503E" w:rsidRDefault="00373151">
      <w:pPr>
        <w:pStyle w:val="a3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Добавление в класс проводок в главной книге ссылки на источник</w:t>
      </w:r>
    </w:p>
    <w:p w14:paraId="5A0F0D6A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обеспечения согласованности данных в бухг</w:t>
      </w:r>
      <w:r>
        <w:rPr>
          <w:rFonts w:ascii="Times New Roman" w:hAnsi="Times New Roman" w:cs="Times New Roman"/>
          <w:sz w:val="24"/>
          <w:szCs w:val="24"/>
        </w:rPr>
        <w:t>алтерском учете на основе данных  в оперативном контуре, требуется однозначное соответствие между проводкой в бухгалтерском учете и в записи в регистре взаиморасчетов. Для достижения этого соответствия предлагается:</w:t>
      </w:r>
    </w:p>
    <w:p w14:paraId="0E8280E4" w14:textId="77777777" w:rsidR="0030503E" w:rsidRDefault="00373151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в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Trans</w:t>
      </w:r>
      <w:r>
        <w:rPr>
          <w:rFonts w:ascii="Times New Roman" w:hAnsi="Times New Roman" w:cs="Times New Roman"/>
          <w:sz w:val="24"/>
          <w:szCs w:val="24"/>
        </w:rPr>
        <w:t xml:space="preserve"> атрибут – ист</w:t>
      </w:r>
      <w:r>
        <w:rPr>
          <w:rFonts w:ascii="Times New Roman" w:hAnsi="Times New Roman" w:cs="Times New Roman"/>
          <w:sz w:val="24"/>
          <w:szCs w:val="24"/>
        </w:rPr>
        <w:t>очник;</w:t>
      </w:r>
    </w:p>
    <w:p w14:paraId="3F975517" w14:textId="77777777" w:rsidR="0030503E" w:rsidRDefault="00373151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Формировать проводку в бухгалтерском учете на основе записи в регистре взаиморасчетов;</w:t>
      </w:r>
    </w:p>
    <w:p w14:paraId="2BA817EB" w14:textId="77777777" w:rsidR="0030503E" w:rsidRDefault="00373151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Указывать запись регистра взаиморасчетов в качестве источника для проводки в бухгалтерском учете (см. п.1).</w:t>
      </w:r>
    </w:p>
    <w:p w14:paraId="6AAA4D90" w14:textId="77777777" w:rsidR="0030503E" w:rsidRDefault="0030503E">
      <w:pPr>
        <w:pStyle w:val="a3"/>
        <w:ind w:left="1069"/>
        <w:rPr>
          <w:rFonts w:ascii="Times New Roman" w:hAnsi="Times New Roman" w:cs="Times New Roman"/>
          <w:sz w:val="24"/>
          <w:szCs w:val="24"/>
          <w:u w:val="single"/>
        </w:rPr>
      </w:pPr>
    </w:p>
    <w:p w14:paraId="226E7A2F" w14:textId="77777777" w:rsidR="0030503E" w:rsidRDefault="00373151">
      <w:pPr>
        <w:pStyle w:val="a3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Хранение разреза по ДПП в классе «Фиксированное распр</w:t>
      </w:r>
      <w:r>
        <w:rPr>
          <w:rFonts w:ascii="Times New Roman" w:hAnsi="Times New Roman" w:cs="Times New Roman"/>
          <w:sz w:val="24"/>
          <w:szCs w:val="24"/>
          <w:u w:val="single"/>
        </w:rPr>
        <w:t>еделение оплаты по объектам баланса»</w:t>
      </w:r>
    </w:p>
    <w:p w14:paraId="035233FF" w14:textId="77777777" w:rsidR="0030503E" w:rsidRDefault="0037315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в распределении позиций акта по счетам и аналитикам в главной книге отражается в системе путём изменения/создания новых записей в классе «Контировка объекта» (</w:t>
      </w:r>
      <w:r>
        <w:rPr>
          <w:rFonts w:ascii="Times New Roman" w:hAnsi="Times New Roman" w:cs="Times New Roman"/>
          <w:sz w:val="24"/>
          <w:szCs w:val="24"/>
          <w:lang w:val="en-US"/>
        </w:rPr>
        <w:t>Bbb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ObjDistr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commentRangeStart w:id="6"/>
      <w:r>
        <w:rPr>
          <w:rFonts w:ascii="Times New Roman" w:hAnsi="Times New Roman" w:cs="Times New Roman"/>
          <w:sz w:val="24"/>
          <w:szCs w:val="24"/>
        </w:rPr>
        <w:t>При этом должны быть переформирован</w:t>
      </w:r>
      <w:r>
        <w:rPr>
          <w:rFonts w:ascii="Times New Roman" w:hAnsi="Times New Roman" w:cs="Times New Roman"/>
          <w:sz w:val="24"/>
          <w:szCs w:val="24"/>
        </w:rPr>
        <w:t>ы соответствующие записи в классе «Распределение графика платежей по контировкам» (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PayScheduleObjDistr</w:t>
      </w:r>
      <w:r>
        <w:rPr>
          <w:rFonts w:ascii="Times New Roman" w:hAnsi="Times New Roman" w:cs="Times New Roman"/>
          <w:sz w:val="24"/>
          <w:szCs w:val="24"/>
        </w:rPr>
        <w:t>), на основе которых создаются объекты баланса.</w:t>
      </w:r>
      <w:commentRangeEnd w:id="6"/>
      <w:r>
        <w:commentReference w:id="6"/>
      </w:r>
      <w:r>
        <w:rPr>
          <w:rFonts w:ascii="Times New Roman" w:hAnsi="Times New Roman" w:cs="Times New Roman"/>
          <w:sz w:val="24"/>
          <w:szCs w:val="24"/>
        </w:rPr>
        <w:t xml:space="preserve"> Таким образом, после изменения в распределении оплаты по счетам главной книги должны быть переформи</w:t>
      </w:r>
      <w:r>
        <w:rPr>
          <w:rFonts w:ascii="Times New Roman" w:hAnsi="Times New Roman" w:cs="Times New Roman"/>
          <w:sz w:val="24"/>
          <w:szCs w:val="24"/>
        </w:rPr>
        <w:t>рованы записи в регистре взаиморасчетов. При этом распределение оплаты (зачетов аванса, фактической оплаты, взаимозачетов и т.д.) по аналитикам в оперативном контуре (хранящимся в ДПП) должно остаться неизменным.</w:t>
      </w:r>
    </w:p>
    <w:p w14:paraId="5BECFD41" w14:textId="77777777" w:rsidR="0030503E" w:rsidRDefault="0037315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обеспечения этого требования предлагает</w:t>
      </w:r>
      <w:r>
        <w:rPr>
          <w:rFonts w:ascii="Times New Roman" w:hAnsi="Times New Roman" w:cs="Times New Roman"/>
          <w:sz w:val="24"/>
          <w:szCs w:val="24"/>
        </w:rPr>
        <w:t>ся добавить в класс «Фиксированное распределение оплаты по объектам баланса» атрибут:</w:t>
      </w:r>
    </w:p>
    <w:p w14:paraId="2DBC96A2" w14:textId="77777777" w:rsidR="0030503E" w:rsidRDefault="0037315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«ДПП» - </w:t>
      </w:r>
      <w:r>
        <w:rPr>
          <w:rFonts w:ascii="Times New Roman" w:hAnsi="Times New Roman" w:cs="Times New Roman"/>
          <w:sz w:val="24"/>
          <w:szCs w:val="24"/>
          <w:lang w:val="en-US"/>
        </w:rPr>
        <w:t>idExpectedPay</w:t>
      </w:r>
      <w:r>
        <w:rPr>
          <w:rFonts w:ascii="Times New Roman" w:hAnsi="Times New Roman" w:cs="Times New Roman"/>
          <w:sz w:val="24"/>
          <w:szCs w:val="24"/>
        </w:rPr>
        <w:t xml:space="preserve"> – ссылку на класс «Документ предварительного платежа»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ExpectedPay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EB8D88" w14:textId="77777777" w:rsidR="0030503E" w:rsidRDefault="0037315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доработка обеспечит возможность по автоматическому переформированию запи</w:t>
      </w:r>
      <w:r>
        <w:rPr>
          <w:rFonts w:ascii="Times New Roman" w:hAnsi="Times New Roman" w:cs="Times New Roman"/>
          <w:sz w:val="24"/>
          <w:szCs w:val="24"/>
        </w:rPr>
        <w:t xml:space="preserve">сей в регистре взаиморасчетов с учетом нового распределения в позициях документа по счетам главной книги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>
        <w:rPr>
          <w:rFonts w:ascii="Times New Roman" w:hAnsi="Times New Roman" w:cs="Times New Roman"/>
          <w:sz w:val="24"/>
          <w:szCs w:val="24"/>
        </w:rPr>
        <w:t>, но с сохранением зафиксированного распределения оплаты по аналитикам в оперативном контуре (по ДПП).</w:t>
      </w:r>
    </w:p>
    <w:p w14:paraId="05A17B98" w14:textId="77777777" w:rsidR="0030503E" w:rsidRDefault="0037315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атрибута планируется осущ</w:t>
      </w:r>
      <w:r>
        <w:rPr>
          <w:rFonts w:ascii="Times New Roman" w:hAnsi="Times New Roman" w:cs="Times New Roman"/>
          <w:sz w:val="24"/>
          <w:szCs w:val="24"/>
        </w:rPr>
        <w:t>ествлять по следующему алгоритму:</w:t>
      </w:r>
    </w:p>
    <w:p w14:paraId="1F0F19E3" w14:textId="77777777" w:rsidR="0030503E" w:rsidRDefault="0037315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объекты баланса содержат разрез ДПП, то при создании документа взаиморасчета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</w:t>
      </w:r>
      <w:r>
        <w:rPr>
          <w:rFonts w:ascii="Times New Roman" w:hAnsi="Times New Roman" w:cs="Times New Roman"/>
          <w:sz w:val="24"/>
          <w:szCs w:val="24"/>
        </w:rPr>
        <w:t xml:space="preserve">) в его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r>
        <w:rPr>
          <w:rFonts w:ascii="Times New Roman" w:hAnsi="Times New Roman" w:cs="Times New Roman"/>
          <w:sz w:val="24"/>
          <w:szCs w:val="24"/>
        </w:rPr>
        <w:t xml:space="preserve"> будет фиксироваться распределение денежных средств в разрезе ДПП;</w:t>
      </w:r>
    </w:p>
    <w:p w14:paraId="2160DEA0" w14:textId="77777777" w:rsidR="0030503E" w:rsidRDefault="0037315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объекты баланса не </w:t>
      </w:r>
      <w:r>
        <w:rPr>
          <w:rFonts w:ascii="Times New Roman" w:hAnsi="Times New Roman" w:cs="Times New Roman"/>
          <w:sz w:val="24"/>
          <w:szCs w:val="24"/>
        </w:rPr>
        <w:t>содержат разрез ДПП, то при создании документа взаиморасчета (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</w:t>
      </w:r>
      <w:r>
        <w:rPr>
          <w:rFonts w:ascii="Times New Roman" w:hAnsi="Times New Roman" w:cs="Times New Roman"/>
          <w:sz w:val="24"/>
          <w:szCs w:val="24"/>
        </w:rPr>
        <w:t xml:space="preserve">) в его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PayMoveBOFixDistr</w:t>
      </w:r>
      <w:r>
        <w:rPr>
          <w:rFonts w:ascii="Times New Roman" w:hAnsi="Times New Roman" w:cs="Times New Roman"/>
          <w:sz w:val="24"/>
          <w:szCs w:val="24"/>
        </w:rPr>
        <w:t xml:space="preserve"> будет фиксироваться распределение денежных средств в разрезе самих объектов баланса.</w:t>
      </w:r>
    </w:p>
    <w:p w14:paraId="1C496CB4" w14:textId="77777777" w:rsidR="0030503E" w:rsidRDefault="0030503E">
      <w:pPr>
        <w:pStyle w:val="a3"/>
        <w:ind w:left="1069"/>
        <w:rPr>
          <w:rFonts w:ascii="Times New Roman" w:hAnsi="Times New Roman" w:cs="Times New Roman"/>
          <w:sz w:val="24"/>
          <w:szCs w:val="24"/>
        </w:rPr>
      </w:pPr>
    </w:p>
    <w:p w14:paraId="47DC014B" w14:textId="77777777" w:rsidR="0030503E" w:rsidRDefault="00373151">
      <w:pPr>
        <w:pStyle w:val="a3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Создание закладки с детализацией к позиции платежного </w:t>
      </w:r>
      <w:r>
        <w:rPr>
          <w:rFonts w:ascii="Times New Roman" w:hAnsi="Times New Roman" w:cs="Times New Roman"/>
          <w:sz w:val="24"/>
          <w:szCs w:val="24"/>
          <w:u w:val="single"/>
        </w:rPr>
        <w:t>документа</w:t>
      </w:r>
    </w:p>
    <w:p w14:paraId="5E2A7429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создана закладка с детализацией к позиции платежного документа, на которую будет выведено распределение оплаты по данным оперативного контура. На закладке будут выведены аналитики «ДПП» и «Счет главной книги». </w:t>
      </w:r>
    </w:p>
    <w:p w14:paraId="1DB7218A" w14:textId="77777777" w:rsidR="0030503E" w:rsidRDefault="00373151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Доработка интерфейса «Зачеты </w:t>
      </w:r>
      <w:r>
        <w:rPr>
          <w:rFonts w:ascii="Times New Roman" w:hAnsi="Times New Roman" w:cs="Times New Roman"/>
          <w:sz w:val="24"/>
          <w:szCs w:val="24"/>
          <w:u w:val="single"/>
        </w:rPr>
        <w:t>аванса в части кредиторской задолженности»</w:t>
      </w:r>
    </w:p>
    <w:p w14:paraId="158E5A0A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Предлагаются следующие доработки интерфейса «Зачеты аванса в части кредиторской задолженности»:</w:t>
      </w:r>
    </w:p>
    <w:p w14:paraId="1121003C" w14:textId="77777777" w:rsidR="0030503E" w:rsidRDefault="003731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commentRangeStart w:id="7"/>
      <w:r>
        <w:rPr>
          <w:rFonts w:ascii="Times New Roman" w:hAnsi="Times New Roman" w:cs="Times New Roman"/>
          <w:sz w:val="24"/>
          <w:szCs w:val="24"/>
        </w:rPr>
        <w:t>В области «Задолженность для распределения» группировать строки до уровня ДПП.</w:t>
      </w:r>
    </w:p>
    <w:commentRangeEnd w:id="7"/>
    <w:p w14:paraId="3A12C607" w14:textId="77777777" w:rsidR="0030503E" w:rsidRDefault="003731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commentReference w:id="7"/>
      </w:r>
      <w:r>
        <w:rPr>
          <w:rFonts w:ascii="Times New Roman" w:hAnsi="Times New Roman" w:cs="Times New Roman"/>
          <w:sz w:val="24"/>
          <w:szCs w:val="24"/>
        </w:rPr>
        <w:t>При выполнении зачета аванса фиксир</w:t>
      </w:r>
      <w:r>
        <w:rPr>
          <w:rFonts w:ascii="Times New Roman" w:hAnsi="Times New Roman" w:cs="Times New Roman"/>
          <w:sz w:val="24"/>
          <w:szCs w:val="24"/>
        </w:rPr>
        <w:t>овать в документе взаиморасчета распределение по ДПП (как указано в п. 7.3)</w:t>
      </w:r>
    </w:p>
    <w:p w14:paraId="2ECCFE8D" w14:textId="77777777" w:rsidR="0030503E" w:rsidRDefault="0030503E">
      <w:pPr>
        <w:rPr>
          <w:rFonts w:ascii="Times New Roman" w:hAnsi="Times New Roman" w:cs="Times New Roman"/>
          <w:sz w:val="24"/>
          <w:szCs w:val="24"/>
        </w:rPr>
      </w:pPr>
    </w:p>
    <w:p w14:paraId="094E2A4A" w14:textId="77777777" w:rsidR="0030503E" w:rsidRDefault="00373151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Ограничения и допущения</w:t>
      </w:r>
    </w:p>
    <w:p w14:paraId="16B8FBCD" w14:textId="77777777" w:rsidR="0030503E" w:rsidRDefault="0037315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Предлагаемое решение накладывает следующие ограничения и допущения на работу в системе:</w:t>
      </w:r>
    </w:p>
    <w:p w14:paraId="51A0B3AD" w14:textId="77777777" w:rsidR="0030503E" w:rsidRDefault="0037315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Проводки в главной книге создаются по записям в регистре взаиморасч</w:t>
      </w:r>
      <w:r>
        <w:rPr>
          <w:rFonts w:ascii="Times New Roman" w:hAnsi="Times New Roman" w:cs="Times New Roman"/>
          <w:sz w:val="24"/>
          <w:szCs w:val="24"/>
        </w:rPr>
        <w:t>етов. Таким образом, запись регистра взаиморасчета является самым низким уровнем детализации для проводки в главной книге;</w:t>
      </w:r>
    </w:p>
    <w:p w14:paraId="1D19C346" w14:textId="77777777" w:rsidR="0030503E" w:rsidRDefault="0037315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баланса расширяется лишь основной аналитикой бухгалтерского учета – счетом главной книги. Решение не предполагает учета дополн</w:t>
      </w:r>
      <w:r>
        <w:rPr>
          <w:rFonts w:ascii="Times New Roman" w:hAnsi="Times New Roman" w:cs="Times New Roman"/>
          <w:sz w:val="24"/>
          <w:szCs w:val="24"/>
        </w:rPr>
        <w:t>ительных разрезов, которые могут быть значимыми для бухгалтерского учета;</w:t>
      </w:r>
    </w:p>
    <w:p w14:paraId="00651C97" w14:textId="77777777" w:rsidR="0030503E" w:rsidRDefault="0037315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Предлагаемое решение не предусматривает возможности предварительного просмотра распределения оплаты по счетам учета. Эти данные будут доступны лишь после выполнения документа взаимор</w:t>
      </w:r>
      <w:r>
        <w:rPr>
          <w:rFonts w:ascii="Times New Roman" w:hAnsi="Times New Roman" w:cs="Times New Roman"/>
          <w:sz w:val="24"/>
          <w:szCs w:val="24"/>
        </w:rPr>
        <w:t>асчета в оперативном контуре. Бухгалтер, выполняя разноску банковской выписки по документам кредиторской и дебиторской задолженности, указывает сумму платежа, отнесенную на задолженность к документу. При этом автоматически в оперативном контуре осуществляе</w:t>
      </w:r>
      <w:r>
        <w:rPr>
          <w:rFonts w:ascii="Times New Roman" w:hAnsi="Times New Roman" w:cs="Times New Roman"/>
          <w:sz w:val="24"/>
          <w:szCs w:val="24"/>
        </w:rPr>
        <w:t xml:space="preserve">тся фактическая оплата (создается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</w:t>
      </w:r>
      <w:r>
        <w:rPr>
          <w:rFonts w:ascii="Times New Roman" w:hAnsi="Times New Roman" w:cs="Times New Roman"/>
          <w:sz w:val="24"/>
          <w:szCs w:val="24"/>
        </w:rPr>
        <w:t xml:space="preserve"> с записями в регистре взаиморасчетов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PayMoveReg</w:t>
      </w:r>
      <w:r>
        <w:rPr>
          <w:rFonts w:ascii="Times New Roman" w:hAnsi="Times New Roman" w:cs="Times New Roman"/>
          <w:sz w:val="24"/>
          <w:szCs w:val="24"/>
        </w:rPr>
        <w:t xml:space="preserve">) и бухгалтер в детализации увидит, на какие счета по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>
        <w:rPr>
          <w:rFonts w:ascii="Times New Roman" w:hAnsi="Times New Roman" w:cs="Times New Roman"/>
          <w:sz w:val="24"/>
          <w:szCs w:val="24"/>
        </w:rPr>
        <w:t xml:space="preserve"> система разнесла оплату. Бухгалтерские проводки далее будут созданы по этим счетам.</w:t>
      </w:r>
    </w:p>
    <w:p w14:paraId="42067D42" w14:textId="77777777" w:rsidR="0030503E" w:rsidRDefault="0030503E">
      <w:pPr>
        <w:rPr>
          <w:rFonts w:ascii="Times New Roman" w:hAnsi="Times New Roman" w:cs="Times New Roman"/>
          <w:sz w:val="24"/>
          <w:szCs w:val="24"/>
        </w:rPr>
      </w:pPr>
    </w:p>
    <w:p w14:paraId="0E0033DC" w14:textId="77777777" w:rsidR="0030503E" w:rsidRDefault="00373151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Особенности перех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ода на предлагаемую схему работы</w:t>
      </w:r>
    </w:p>
    <w:p w14:paraId="38D2297B" w14:textId="77777777" w:rsidR="0030503E" w:rsidRDefault="0037315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После перехода системы на предлагаемую схему работы:</w:t>
      </w:r>
    </w:p>
    <w:p w14:paraId="718E341D" w14:textId="77777777" w:rsidR="0030503E" w:rsidRDefault="00373151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Те документы фактической дебиторской и кредиторской задолженности, по которым уже созданы объекты баланса, сохранят «Тип распределения оплаты» - по ДПП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byExpPay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14:paraId="777233F8" w14:textId="77777777" w:rsidR="0030503E" w:rsidRDefault="00373151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При необходимости переформировать объекты баланса по «Распределению графика платежей по контировкам» будет необходимо откатить состояние документа до «Формируется» (доступно только, если нет проведенных в БУ документов взаиморасчетов), на закладке «Характе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ристики» изменить «Тип распределения оплаты» на «По распределению графика платежей по контировкам»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byPayS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heduleObjDistr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14:paraId="73409F9C" w14:textId="77777777" w:rsidR="0030503E" w:rsidRDefault="00373151">
      <w:pPr>
        <w:pStyle w:val="a3"/>
        <w:numPr>
          <w:ilvl w:val="0"/>
          <w:numId w:val="26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Если по документу проведены в БУ документы взаиморасчетов, то откат в состояние «Формируется» недоступен. Для перераспределения опла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ты по новому алгоритму, необходимо отменить отражение документов в бухгалтерском учете.</w:t>
      </w:r>
    </w:p>
    <w:sectPr w:rsidR="00305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Галина Яровикова" w:date="2025-11-01T13:16:00Z" w:initials="Галина Яр">
    <w:p w14:paraId="00000001" w14:textId="77777777" w:rsidR="0030503E" w:rsidRDefault="00373151">
      <w:r>
        <w:annotationRef/>
      </w:r>
      <w:r>
        <w:t>Есть опасения по этой зависимости. Мы обсуждали, что факт исполнения оплаты не должен мешать вносить изменения в акты по данным, которые не значимы для платежей. В т.ч</w:t>
      </w:r>
      <w:r>
        <w:t xml:space="preserve">. контировка. Она не важна для оплаты. Но при указанном распределении любые изменения Контировки уже повлекут изменения ОБ - а это, полагаю, уже значимое для исполненного платежа. И эта зависимость закроет Бухгалтеру возможность корректировать контроовку, </w:t>
      </w:r>
      <w:r>
        <w:t xml:space="preserve">что недопустимо. Прошу проработать этот вопрос </w:t>
      </w:r>
    </w:p>
  </w:comment>
  <w:comment w:id="7" w:author="Галина Яровикова" w:date="2025-11-01T13:11:00Z" w:initials="Галина Яр">
    <w:p w14:paraId="00000002" w14:textId="77777777" w:rsidR="0030503E" w:rsidRDefault="00373151">
      <w:r>
        <w:annotationRef/>
      </w:r>
      <w:r>
        <w:t>Сейчас в зачёте аванса акт не раскладывается на ОБ. Выводится общей строкой на всю сумму акта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 w15:done="0"/>
  <w15:commentEx w15:paraId="000000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D05269A2"/>
    <w:lvl w:ilvl="0" w:tplc="0F742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000001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0000002"/>
    <w:multiLevelType w:val="hybridMultilevel"/>
    <w:tmpl w:val="1700BB4C"/>
    <w:lvl w:ilvl="0" w:tplc="906AD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0000003"/>
    <w:multiLevelType w:val="hybridMultilevel"/>
    <w:tmpl w:val="BC66253E"/>
    <w:lvl w:ilvl="0" w:tplc="156631E2">
      <w:start w:val="1"/>
      <w:numFmt w:val="decimal"/>
      <w:lvlText w:val="%1."/>
      <w:lvlJc w:val="left"/>
      <w:pPr>
        <w:ind w:left="1403" w:hanging="360"/>
      </w:pPr>
      <w:rPr>
        <w:rFonts w:hint="default"/>
        <w:i w:val="0"/>
        <w:iCs w:val="0"/>
        <w:u w:val="none"/>
        <w:lang w:val="en-US"/>
      </w:rPr>
    </w:lvl>
    <w:lvl w:ilvl="1" w:tplc="04190019">
      <w:start w:val="1"/>
      <w:numFmt w:val="lowerLetter"/>
      <w:lvlText w:val="%2."/>
      <w:lvlJc w:val="left"/>
      <w:pPr>
        <w:ind w:left="1632" w:hanging="360"/>
      </w:pPr>
    </w:lvl>
    <w:lvl w:ilvl="2" w:tplc="0419001B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00000004"/>
    <w:multiLevelType w:val="hybridMultilevel"/>
    <w:tmpl w:val="680C26F8"/>
    <w:lvl w:ilvl="0" w:tplc="DD7A3E68">
      <w:start w:val="1"/>
      <w:numFmt w:val="decimal"/>
      <w:lvlText w:val="%1."/>
      <w:lvlJc w:val="left"/>
      <w:pPr>
        <w:ind w:left="1069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0000005"/>
    <w:multiLevelType w:val="multilevel"/>
    <w:tmpl w:val="373C84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6"/>
    <w:multiLevelType w:val="hybridMultilevel"/>
    <w:tmpl w:val="09AA2202"/>
    <w:lvl w:ilvl="0" w:tplc="7A129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0000007"/>
    <w:multiLevelType w:val="hybridMultilevel"/>
    <w:tmpl w:val="5F9A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C8D087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0000009"/>
    <w:multiLevelType w:val="hybridMultilevel"/>
    <w:tmpl w:val="68A62118"/>
    <w:lvl w:ilvl="0" w:tplc="2B269D9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0000000A"/>
    <w:multiLevelType w:val="hybridMultilevel"/>
    <w:tmpl w:val="CAD24EC6"/>
    <w:lvl w:ilvl="0" w:tplc="5ADC1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000000B"/>
    <w:multiLevelType w:val="hybridMultilevel"/>
    <w:tmpl w:val="FE6E6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3FD0964C"/>
    <w:lvl w:ilvl="0" w:tplc="8102B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0000000D"/>
    <w:multiLevelType w:val="hybridMultilevel"/>
    <w:tmpl w:val="84DED842"/>
    <w:lvl w:ilvl="0" w:tplc="0AA48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0000000E"/>
    <w:multiLevelType w:val="hybridMultilevel"/>
    <w:tmpl w:val="E7AA22E8"/>
    <w:lvl w:ilvl="0" w:tplc="C838A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000000F"/>
    <w:multiLevelType w:val="hybridMultilevel"/>
    <w:tmpl w:val="335E2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91C8477C"/>
    <w:lvl w:ilvl="0" w:tplc="E556B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00000011"/>
    <w:multiLevelType w:val="hybridMultilevel"/>
    <w:tmpl w:val="B6D23E02"/>
    <w:lvl w:ilvl="0" w:tplc="C74C4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00000012"/>
    <w:multiLevelType w:val="hybridMultilevel"/>
    <w:tmpl w:val="DD909ECC"/>
    <w:lvl w:ilvl="0" w:tplc="06AAF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00000013"/>
    <w:multiLevelType w:val="hybridMultilevel"/>
    <w:tmpl w:val="6A5A99FC"/>
    <w:lvl w:ilvl="0" w:tplc="CB701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00000014"/>
    <w:multiLevelType w:val="hybridMultilevel"/>
    <w:tmpl w:val="63926B34"/>
    <w:lvl w:ilvl="0" w:tplc="B178E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00000015"/>
    <w:multiLevelType w:val="hybridMultilevel"/>
    <w:tmpl w:val="575CFA82"/>
    <w:lvl w:ilvl="0" w:tplc="8340D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00000016"/>
    <w:multiLevelType w:val="hybridMultilevel"/>
    <w:tmpl w:val="267E1DD8"/>
    <w:lvl w:ilvl="0" w:tplc="89B8E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00000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00000018"/>
    <w:multiLevelType w:val="multilevel"/>
    <w:tmpl w:val="076E4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1F1F1F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1F1F1F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1F1F1F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1F1F1F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1F1F1F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1F1F1F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1F1F1F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1F1F1F"/>
      </w:rPr>
    </w:lvl>
  </w:abstractNum>
  <w:abstractNum w:abstractNumId="25" w15:restartNumberingAfterBreak="0">
    <w:nsid w:val="00000019"/>
    <w:multiLevelType w:val="hybridMultilevel"/>
    <w:tmpl w:val="D478AA2A"/>
    <w:lvl w:ilvl="0" w:tplc="A558A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000001A"/>
    <w:multiLevelType w:val="hybridMultilevel"/>
    <w:tmpl w:val="3208E394"/>
    <w:lvl w:ilvl="0" w:tplc="E7A44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000001B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0000001C"/>
    <w:multiLevelType w:val="hybridMultilevel"/>
    <w:tmpl w:val="F64E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23"/>
  </w:num>
  <w:num w:numId="4">
    <w:abstractNumId w:val="22"/>
  </w:num>
  <w:num w:numId="5">
    <w:abstractNumId w:val="28"/>
  </w:num>
  <w:num w:numId="6">
    <w:abstractNumId w:val="27"/>
  </w:num>
  <w:num w:numId="7">
    <w:abstractNumId w:val="1"/>
  </w:num>
  <w:num w:numId="8">
    <w:abstractNumId w:val="5"/>
  </w:num>
  <w:num w:numId="9">
    <w:abstractNumId w:val="11"/>
  </w:num>
  <w:num w:numId="10">
    <w:abstractNumId w:val="25"/>
  </w:num>
  <w:num w:numId="11">
    <w:abstractNumId w:val="14"/>
  </w:num>
  <w:num w:numId="12">
    <w:abstractNumId w:val="10"/>
  </w:num>
  <w:num w:numId="13">
    <w:abstractNumId w:val="20"/>
  </w:num>
  <w:num w:numId="14">
    <w:abstractNumId w:val="12"/>
  </w:num>
  <w:num w:numId="15">
    <w:abstractNumId w:val="16"/>
  </w:num>
  <w:num w:numId="16">
    <w:abstractNumId w:val="0"/>
  </w:num>
  <w:num w:numId="17">
    <w:abstractNumId w:val="17"/>
  </w:num>
  <w:num w:numId="18">
    <w:abstractNumId w:val="2"/>
  </w:num>
  <w:num w:numId="19">
    <w:abstractNumId w:val="4"/>
  </w:num>
  <w:num w:numId="20">
    <w:abstractNumId w:val="26"/>
  </w:num>
  <w:num w:numId="21">
    <w:abstractNumId w:val="7"/>
  </w:num>
  <w:num w:numId="22">
    <w:abstractNumId w:val="21"/>
  </w:num>
  <w:num w:numId="23">
    <w:abstractNumId w:val="9"/>
  </w:num>
  <w:num w:numId="24">
    <w:abstractNumId w:val="6"/>
  </w:num>
  <w:num w:numId="25">
    <w:abstractNumId w:val="15"/>
  </w:num>
  <w:num w:numId="26">
    <w:abstractNumId w:val="13"/>
  </w:num>
  <w:num w:numId="27">
    <w:abstractNumId w:val="19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3E"/>
    <w:rsid w:val="0030503E"/>
    <w:rsid w:val="0037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44C10D-2E1F-4B8E-8146-2B47D15E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Calibri Light" w:eastAsia="SimSun" w:hAnsi="Calibri Light" w:cs="SimSun"/>
      <w:color w:val="2F5496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annotation reference"/>
    <w:basedOn w:val="a0"/>
    <w:uiPriority w:val="99"/>
    <w:rPr>
      <w:sz w:val="16"/>
      <w:szCs w:val="16"/>
    </w:rPr>
  </w:style>
  <w:style w:type="paragraph" w:styleId="a5">
    <w:name w:val="annotation text"/>
    <w:basedOn w:val="a"/>
    <w:link w:val="a6"/>
    <w:uiPriority w:val="9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Pr>
      <w:sz w:val="20"/>
      <w:szCs w:val="20"/>
    </w:rPr>
  </w:style>
  <w:style w:type="table" w:styleId="a7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Calibri Light" w:eastAsia="SimSun" w:hAnsi="Calibri Light" w:cs="SimSun"/>
      <w:color w:val="2F5496"/>
      <w:sz w:val="32"/>
      <w:szCs w:val="32"/>
    </w:rPr>
  </w:style>
  <w:style w:type="paragraph" w:styleId="a8">
    <w:name w:val="annotation subject"/>
    <w:basedOn w:val="a5"/>
    <w:next w:val="a5"/>
    <w:link w:val="a9"/>
    <w:uiPriority w:val="99"/>
    <w:rPr>
      <w:b/>
      <w:bCs/>
    </w:rPr>
  </w:style>
  <w:style w:type="character" w:customStyle="1" w:styleId="a9">
    <w:name w:val="Тема примечания Знак"/>
    <w:basedOn w:val="a6"/>
    <w:link w:val="a8"/>
    <w:uiPriority w:val="99"/>
    <w:rPr>
      <w:b/>
      <w:bCs/>
      <w:sz w:val="20"/>
      <w:szCs w:val="20"/>
    </w:rPr>
  </w:style>
  <w:style w:type="paragraph" w:styleId="aa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ac">
    <w:name w:val="Balloon Text"/>
    <w:basedOn w:val="a"/>
    <w:link w:val="ad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7F05F-EE7A-48CB-9C71-118B83575964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01784A3E-598B-4661-BC5D-C9C6236551A3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6BA84CAD-AB34-4E9D-936B-7517DABDF5D9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F10AA1B1-5D30-431B-AAE5-22A139B4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2372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Журавков g8in</dc:creator>
  <cp:lastModifiedBy>Яровикова Галина Николаевна</cp:lastModifiedBy>
  <cp:revision>2</cp:revision>
  <dcterms:created xsi:type="dcterms:W3CDTF">2025-11-01T09:50:00Z</dcterms:created>
  <dcterms:modified xsi:type="dcterms:W3CDTF">2025-11-01T09:50:00Z</dcterms:modified>
</cp:coreProperties>
</file>