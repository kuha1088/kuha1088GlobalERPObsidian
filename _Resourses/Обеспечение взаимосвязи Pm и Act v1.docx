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628F" w14:textId="036B9CFE" w:rsidR="00507B6D" w:rsidRDefault="00507B6D" w:rsidP="00507B6D">
      <w:pPr>
        <w:pStyle w:val="1"/>
        <w:rPr>
          <w:ins w:id="0" w:author="Alexander Russkikh" w:date="2025-09-26T06:44:00Z"/>
          <w:rFonts w:eastAsia="Times New Roman"/>
          <w:lang w:val="ru-RU" w:eastAsia="en-GB"/>
        </w:rPr>
        <w:pPrChange w:id="1" w:author="Alexander Russkikh" w:date="2025-09-26T06:44:00Z">
          <w:pPr>
            <w:spacing w:after="0" w:line="240" w:lineRule="auto"/>
          </w:pPr>
        </w:pPrChange>
      </w:pPr>
      <w:ins w:id="2" w:author="Alexander Russkikh" w:date="2025-09-26T06:44:00Z">
        <w:r>
          <w:rPr>
            <w:rFonts w:eastAsia="Times New Roman"/>
            <w:lang w:val="ru-RU" w:eastAsia="en-GB"/>
          </w:rPr>
          <w:t xml:space="preserve">Обеспечение связанности данных в контурах </w:t>
        </w:r>
      </w:ins>
      <w:ins w:id="3" w:author="Alexander Russkikh" w:date="2025-09-26T06:45:00Z">
        <w:r>
          <w:rPr>
            <w:rFonts w:eastAsia="Times New Roman"/>
            <w:lang w:val="ru-RU" w:eastAsia="en-GB"/>
          </w:rPr>
          <w:t>Казначейства</w:t>
        </w:r>
      </w:ins>
      <w:ins w:id="4" w:author="Alexander Russkikh" w:date="2025-09-26T06:44:00Z">
        <w:r>
          <w:rPr>
            <w:rFonts w:eastAsia="Times New Roman"/>
            <w:lang w:val="ru-RU" w:eastAsia="en-GB"/>
          </w:rPr>
          <w:t xml:space="preserve"> и Бухгалтерского учета</w:t>
        </w:r>
      </w:ins>
    </w:p>
    <w:p w14:paraId="39DD45B3" w14:textId="0303D966" w:rsidR="000F306F" w:rsidRPr="00955A8C" w:rsidRDefault="00794B27" w:rsidP="00507B6D">
      <w:pPr>
        <w:pStyle w:val="2"/>
        <w:rPr>
          <w:rFonts w:eastAsia="Times New Roman"/>
          <w:lang w:val="ru-RU" w:eastAsia="en-GB"/>
        </w:rPr>
        <w:pPrChange w:id="5" w:author="Alexander Russkikh" w:date="2025-09-26T06:47:00Z">
          <w:pPr>
            <w:spacing w:after="0" w:line="240" w:lineRule="auto"/>
          </w:pPr>
        </w:pPrChange>
      </w:pPr>
      <w:r w:rsidRPr="00955A8C">
        <w:rPr>
          <w:rFonts w:eastAsia="Times New Roman"/>
          <w:lang w:val="ru-RU" w:eastAsia="en-GB"/>
        </w:rPr>
        <w:t>Проблем</w:t>
      </w:r>
      <w:r w:rsidR="00CE7985" w:rsidRPr="00955A8C">
        <w:rPr>
          <w:rFonts w:eastAsia="Times New Roman"/>
          <w:lang w:val="ru-RU" w:eastAsia="en-GB"/>
        </w:rPr>
        <w:t>а</w:t>
      </w:r>
      <w:del w:id="6" w:author="Alexander Russkikh" w:date="2025-09-26T06:47:00Z">
        <w:r w:rsidRPr="00955A8C" w:rsidDel="00507B6D">
          <w:rPr>
            <w:rFonts w:eastAsia="Times New Roman"/>
            <w:lang w:val="ru-RU" w:eastAsia="en-GB"/>
          </w:rPr>
          <w:delText>:</w:delText>
        </w:r>
      </w:del>
    </w:p>
    <w:p w14:paraId="1982B600" w14:textId="468CDE83" w:rsidR="00794B27" w:rsidRPr="003C43D0" w:rsidRDefault="00794B27" w:rsidP="000F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541307E" w14:textId="21289252" w:rsidR="00794B27" w:rsidRPr="003C43D0" w:rsidRDefault="00794B27" w:rsidP="000F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Нет возможности сопоставить распределение денежных средств по данным Казначейского модуля (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Pm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по данным Бухгалтерского модуля (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Act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поскольку:</w:t>
      </w:r>
    </w:p>
    <w:p w14:paraId="0B455D1C" w14:textId="6E63A108" w:rsidR="00794B27" w:rsidRPr="003C43D0" w:rsidRDefault="00794B27" w:rsidP="00794B2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</w:t>
      </w:r>
      <w:r w:rsidR="001B61B5"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регистре 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модул</w:t>
      </w:r>
      <w:r w:rsidR="001B61B5"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я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Pm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не учитываются разрезы, соответствующие бухгалтерским </w:t>
      </w:r>
      <w:proofErr w:type="spellStart"/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контировкам</w:t>
      </w:r>
      <w:proofErr w:type="spellEnd"/>
      <w:ins w:id="7" w:author="Alexander Russkikh" w:date="2025-09-26T06:45:00Z">
        <w:r w:rsidR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(счету и аналитикам бухгалтерских проводок)</w:t>
        </w:r>
      </w:ins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10EFAF1B" w14:textId="03E9304B" w:rsidR="00794B27" w:rsidRPr="003C43D0" w:rsidRDefault="00794B27" w:rsidP="00794B2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del w:id="8" w:author="Alexander Russkikh" w:date="2025-09-26T06:46:00Z">
        <w:r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delText xml:space="preserve">В </w:delText>
        </w:r>
        <w:r w:rsidR="001B61B5"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delText xml:space="preserve">регистре </w:delText>
        </w:r>
        <w:r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delText>модул</w:delText>
        </w:r>
        <w:r w:rsidR="001B61B5"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delText>я</w:delText>
        </w:r>
        <w:r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delText xml:space="preserve"> </w:delText>
        </w:r>
        <w:r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en-US" w:eastAsia="en-GB"/>
          </w:rPr>
          <w:delText>Pm</w:delText>
        </w:r>
        <w:r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delText xml:space="preserve"> не учитываются разрезы, соответствующие аналитикам в бухгалтерских </w:delText>
        </w:r>
        <w:r w:rsidR="00164F1C" w:rsidRPr="003C43D0" w:rsidDel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delText>проводках</w:delText>
        </w:r>
      </w:del>
      <w:ins w:id="9" w:author="Alexander Russkikh" w:date="2025-09-26T06:46:00Z">
        <w:r w:rsidR="00507B6D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Данные бухгалтерских проводок не связаны напрямую с данными регистров </w:t>
        </w:r>
        <w:r w:rsidR="00507B6D">
          <w:rPr>
            <w:rFonts w:ascii="Times New Roman" w:eastAsia="Times New Roman" w:hAnsi="Times New Roman" w:cs="Times New Roman"/>
            <w:sz w:val="24"/>
            <w:szCs w:val="24"/>
            <w:lang w:val="en-US" w:eastAsia="en-GB"/>
          </w:rPr>
          <w:t>Pm</w:t>
        </w:r>
      </w:ins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6BEE9F8C" w14:textId="77777777" w:rsidR="001B61B5" w:rsidRPr="003C43D0" w:rsidRDefault="001B61B5" w:rsidP="001B61B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356B4E39" w14:textId="12206ED5" w:rsidR="00794B27" w:rsidRPr="00507B6D" w:rsidRDefault="00794B27" w:rsidP="00507B6D">
      <w:pPr>
        <w:pStyle w:val="2"/>
        <w:rPr>
          <w:rFonts w:eastAsia="Times New Roman"/>
          <w:lang w:val="ru-RU" w:eastAsia="en-GB"/>
          <w:rPrChange w:id="10" w:author="Alexander Russkikh" w:date="2025-09-26T06:47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u w:val="single"/>
              <w:lang w:val="ru-RU" w:eastAsia="en-GB"/>
            </w:rPr>
          </w:rPrChange>
        </w:rPr>
        <w:pPrChange w:id="11" w:author="Alexander Russkikh" w:date="2025-09-26T06:47:00Z">
          <w:pPr>
            <w:spacing w:after="0" w:line="240" w:lineRule="auto"/>
          </w:pPr>
        </w:pPrChange>
      </w:pPr>
      <w:r w:rsidRPr="00955A8C">
        <w:rPr>
          <w:rFonts w:eastAsia="Times New Roman"/>
          <w:lang w:val="ru-RU" w:eastAsia="en-GB"/>
        </w:rPr>
        <w:t xml:space="preserve">Предлагаемый вариант </w:t>
      </w:r>
      <w:del w:id="12" w:author="Alexander Russkikh" w:date="2025-09-26T06:47:00Z">
        <w:r w:rsidRPr="00955A8C" w:rsidDel="00507B6D">
          <w:rPr>
            <w:rFonts w:eastAsia="Times New Roman"/>
            <w:lang w:val="ru-RU" w:eastAsia="en-GB"/>
          </w:rPr>
          <w:delText xml:space="preserve">ввода этих разрезов в </w:delText>
        </w:r>
        <w:r w:rsidRPr="00955A8C" w:rsidDel="00507B6D">
          <w:rPr>
            <w:rFonts w:eastAsia="Times New Roman"/>
            <w:lang w:val="en-US" w:eastAsia="en-GB"/>
          </w:rPr>
          <w:delText>Pm</w:delText>
        </w:r>
        <w:r w:rsidRPr="00955A8C" w:rsidDel="00507B6D">
          <w:rPr>
            <w:rFonts w:eastAsia="Times New Roman"/>
            <w:lang w:val="ru-RU" w:eastAsia="en-GB"/>
          </w:rPr>
          <w:delText>:</w:delText>
        </w:r>
      </w:del>
      <w:ins w:id="13" w:author="Alexander Russkikh" w:date="2025-09-26T06:47:00Z">
        <w:r w:rsidR="00507B6D">
          <w:rPr>
            <w:rFonts w:eastAsia="Times New Roman"/>
            <w:lang w:val="ru-RU" w:eastAsia="en-GB"/>
          </w:rPr>
          <w:t>решения</w:t>
        </w:r>
      </w:ins>
    </w:p>
    <w:p w14:paraId="207F51A2" w14:textId="77777777" w:rsidR="00794B27" w:rsidRPr="003C43D0" w:rsidRDefault="00794B27" w:rsidP="000F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13266C44" w14:textId="61256F74" w:rsidR="00794B27" w:rsidRPr="003C43D0" w:rsidRDefault="006E680B" w:rsidP="000F306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Объекты баланс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должны формироваться в разрезе тех же аналитик, которые учитываются при создании бухгалтерских проводок.</w:t>
      </w:r>
    </w:p>
    <w:p w14:paraId="6CDA034B" w14:textId="77777777" w:rsidR="003C43D0" w:rsidRDefault="001B61B5" w:rsidP="001B61B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  <w:t xml:space="preserve">Для этого предлагается воспользоваться классом «Распределение графика платежей по </w:t>
      </w:r>
      <w:proofErr w:type="spellStart"/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контировке</w:t>
      </w:r>
      <w:proofErr w:type="spellEnd"/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объекта» - создавать объекты баланса от записей этого класса.</w:t>
      </w:r>
    </w:p>
    <w:p w14:paraId="32F641C4" w14:textId="77777777" w:rsidR="003C43D0" w:rsidRDefault="003C43D0" w:rsidP="001B61B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7431A29C" w14:textId="32C12A04" w:rsidR="001B61B5" w:rsidRPr="003C43D0" w:rsidRDefault="003C43D0" w:rsidP="001B61B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3775A64F" wp14:editId="3779E9C9">
            <wp:extent cx="4275190" cy="2598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  <w:t xml:space="preserve">проблема: </w:t>
      </w:r>
      <w:proofErr w:type="spellStart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контировка</w:t>
      </w:r>
      <w:proofErr w:type="spellEnd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может уточняться бухгалтером и проводки могут формировать позже, когда объект баланса уже создан и оплата разнесена (созданы документы взаиморасчетов 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_</w:t>
      </w:r>
      <w:proofErr w:type="spellStart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PayMove</w:t>
      </w:r>
      <w:proofErr w:type="spellEnd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</w:p>
    <w:p w14:paraId="1E83F21E" w14:textId="2B21714E" w:rsidR="000F306F" w:rsidRPr="003C43D0" w:rsidRDefault="000F306F" w:rsidP="000F306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Формирование 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бухгалтерских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проводок сделать строго на основе данных </w:t>
      </w:r>
      <w:r w:rsidR="00164F1C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</w:p>
    <w:p w14:paraId="0875F08C" w14:textId="235B6989" w:rsidR="00CE7985" w:rsidRPr="003C43D0" w:rsidRDefault="000F306F" w:rsidP="000F306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 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бухгалтерских проводках заполнять ссылку на источник: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  <w:r w:rsidR="00164F1C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ля актов – непосредственно объект баланса</w:t>
      </w:r>
    </w:p>
    <w:p w14:paraId="6A79217B" w14:textId="55B43EDE" w:rsidR="000F306F" w:rsidRPr="003C43D0" w:rsidRDefault="00CE7985" w:rsidP="00CE798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Для зачетов аванса – на сам зачет </w:t>
      </w:r>
      <w:r w:rsidR="00164F1C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аванса</w:t>
      </w:r>
    </w:p>
    <w:p w14:paraId="7EDCB9FD" w14:textId="0706DA5D" w:rsidR="00164F1C" w:rsidRPr="003C43D0" w:rsidRDefault="00164F1C" w:rsidP="00164F1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Запретить оформление бухгалтерских справок по счетам взаиморасчета. Формировать их исключительно на основе корректировок в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Correct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14:paraId="55DFE505" w14:textId="0961DA78" w:rsidR="00164F1C" w:rsidRPr="003C43D0" w:rsidRDefault="00164F1C" w:rsidP="00CE798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6BD4863B" w14:textId="532E7D2B" w:rsidR="00164F1C" w:rsidRPr="003C43D0" w:rsidRDefault="00164F1C" w:rsidP="00164F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Для обеспечения прозрачности сопоставления данных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Act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необходимо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делать отчеты по сверке, работающие на основе ссылки на объект источника проводки. Отчет должен выявлять транзакции в 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которые не отражены в БУ, анализируя также и совпадение основных аналитик и даты проводки. Наличие таких ситуаций допустимо только если документ источник еще не отражен в БУ. И аналогично, наличие проводок по счетам взаиморасчетов, не связанных с данными 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0B5169BB" w14:textId="77777777" w:rsidR="00164F1C" w:rsidRPr="003C43D0" w:rsidRDefault="00164F1C" w:rsidP="00164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4EF60FF" w14:textId="643AF7FD" w:rsidR="00D01C98" w:rsidRDefault="00164F1C" w:rsidP="00D01C9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Также необходимо продумать поведение системы п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ри изменении </w:t>
      </w:r>
      <w:proofErr w:type="spellStart"/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контировки</w:t>
      </w:r>
      <w:proofErr w:type="spellEnd"/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бухгалтером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этом случае в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акте нужно переформировывать объекты баланса в условиях, когда уже есть исполнение ДПП и выполненные взаиморасчеты (зачеты аванса и прочее).</w:t>
      </w:r>
    </w:p>
    <w:p w14:paraId="57454E55" w14:textId="3C17990D" w:rsidR="00151E96" w:rsidRPr="003C43D0" w:rsidRDefault="00151E96" w:rsidP="00164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sectPr w:rsidR="00151E96" w:rsidRPr="003C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58F"/>
    <w:multiLevelType w:val="hybridMultilevel"/>
    <w:tmpl w:val="3A6A7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37B1"/>
    <w:multiLevelType w:val="hybridMultilevel"/>
    <w:tmpl w:val="429A7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44C3"/>
    <w:multiLevelType w:val="hybridMultilevel"/>
    <w:tmpl w:val="02665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17520"/>
    <w:multiLevelType w:val="hybridMultilevel"/>
    <w:tmpl w:val="773E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950D1"/>
    <w:multiLevelType w:val="hybridMultilevel"/>
    <w:tmpl w:val="DA905DEC"/>
    <w:lvl w:ilvl="0" w:tplc="0DAAA8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A10EE"/>
    <w:multiLevelType w:val="hybridMultilevel"/>
    <w:tmpl w:val="1304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Russkikh">
    <w15:presenceInfo w15:providerId="Windows Live" w15:userId="f54becda1f7590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0C"/>
    <w:rsid w:val="000F306F"/>
    <w:rsid w:val="00151E96"/>
    <w:rsid w:val="00164F1C"/>
    <w:rsid w:val="001B61B5"/>
    <w:rsid w:val="00210044"/>
    <w:rsid w:val="0038440C"/>
    <w:rsid w:val="003C43D0"/>
    <w:rsid w:val="00507B6D"/>
    <w:rsid w:val="00611219"/>
    <w:rsid w:val="006B00BD"/>
    <w:rsid w:val="006E680B"/>
    <w:rsid w:val="00794B27"/>
    <w:rsid w:val="00955A8C"/>
    <w:rsid w:val="00997706"/>
    <w:rsid w:val="00BF325E"/>
    <w:rsid w:val="00CE7985"/>
    <w:rsid w:val="00D01C98"/>
    <w:rsid w:val="00E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6F18"/>
  <w15:chartTrackingRefBased/>
  <w15:docId w15:val="{BAF26FE8-495D-4C3B-99EE-E1360FCC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E93AA3"/>
    <w:pPr>
      <w:spacing w:after="0" w:line="240" w:lineRule="auto"/>
    </w:pPr>
    <w:rPr>
      <w:rFonts w:ascii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EAAAA" w:themeFill="background2" w:themeFillShade="BF"/>
      </w:tcPr>
    </w:tblStylePr>
    <w:tblStylePr w:type="band1Horz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band2Horz">
      <w:rPr>
        <w:rFonts w:ascii="Times New Roman" w:hAnsi="Times New Roman"/>
        <w:sz w:val="24"/>
      </w:rPr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6112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6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7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F7DF-F82A-487E-8D8A-2D6F8856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</dc:creator>
  <cp:keywords/>
  <dc:description/>
  <cp:lastModifiedBy>Alexander Russkikh</cp:lastModifiedBy>
  <cp:revision>3</cp:revision>
  <dcterms:created xsi:type="dcterms:W3CDTF">2025-09-26T03:43:00Z</dcterms:created>
  <dcterms:modified xsi:type="dcterms:W3CDTF">2025-09-26T03:47:00Z</dcterms:modified>
</cp:coreProperties>
</file>