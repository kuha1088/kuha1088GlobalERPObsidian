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023BD" w14:textId="77777777" w:rsidR="002247BB" w:rsidRPr="001B1826" w:rsidRDefault="002247BB" w:rsidP="002247BB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color w:val="1F1F1F"/>
          <w:sz w:val="24"/>
          <w:szCs w:val="24"/>
          <w:u w:val="single"/>
          <w:shd w:val="clear" w:color="auto" w:fill="FFFFFF"/>
        </w:rPr>
      </w:pPr>
      <w:r w:rsidRPr="001B1826">
        <w:rPr>
          <w:rFonts w:ascii="Times New Roman" w:hAnsi="Times New Roman" w:cs="Times New Roman"/>
          <w:b/>
          <w:bCs/>
          <w:color w:val="1F1F1F"/>
          <w:sz w:val="24"/>
          <w:szCs w:val="24"/>
          <w:u w:val="single"/>
          <w:shd w:val="clear" w:color="auto" w:fill="FFFFFF"/>
        </w:rPr>
        <w:t>Основания для разработки</w:t>
      </w:r>
    </w:p>
    <w:p w14:paraId="3497D4D1" w14:textId="77777777" w:rsidR="002247BB" w:rsidRDefault="002247BB" w:rsidP="002247B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Pr="001B1826">
        <w:rPr>
          <w:rFonts w:ascii="Times New Roman" w:hAnsi="Times New Roman" w:cs="Times New Roman"/>
          <w:sz w:val="24"/>
          <w:szCs w:val="24"/>
        </w:rPr>
        <w:t>елью данного документа является описание концептуального решения в системе Global ERP по отражению возникшей кредиторской и дебиторской задолженности при взаиморасчетах с контрагентом в оперативном финансовом и в бухгалтерском учетах, планирование и учет движения денежных средств в бюджете.</w:t>
      </w:r>
    </w:p>
    <w:p w14:paraId="3FCC1EE8" w14:textId="77777777" w:rsidR="002247BB" w:rsidRPr="001B1826" w:rsidRDefault="002247BB" w:rsidP="002247BB">
      <w:pPr>
        <w:pStyle w:val="a5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Назначение разработки</w:t>
      </w:r>
    </w:p>
    <w:p w14:paraId="00338257" w14:textId="77777777" w:rsidR="00766C87" w:rsidRDefault="00766C87" w:rsidP="00766C87">
      <w:pPr>
        <w:pStyle w:val="aa"/>
        <w:ind w:firstLine="360"/>
      </w:pPr>
      <w:r>
        <w:t>Решение описывает подход к обработке штрафов, выставленных контрагентом РЖД, в системе Global ERP.</w:t>
      </w:r>
    </w:p>
    <w:p w14:paraId="531BF31C" w14:textId="77777777" w:rsidR="00766C87" w:rsidRDefault="00766C87" w:rsidP="00766C87">
      <w:pPr>
        <w:pStyle w:val="aa"/>
      </w:pPr>
      <w:r>
        <w:t>В рамках задачи предусматривается:</w:t>
      </w:r>
    </w:p>
    <w:p w14:paraId="724A5927" w14:textId="77777777" w:rsidR="00766C87" w:rsidRDefault="00766C87" w:rsidP="00766C87">
      <w:pPr>
        <w:pStyle w:val="aa"/>
        <w:numPr>
          <w:ilvl w:val="0"/>
          <w:numId w:val="8"/>
        </w:numPr>
      </w:pPr>
      <w:r>
        <w:rPr>
          <w:rStyle w:val="ab"/>
        </w:rPr>
        <w:t>Создание корректировки от договора</w:t>
      </w:r>
      <w:r>
        <w:t xml:space="preserve"> — с копированием условий договора и возможностью переопределения в карточке корректировки </w:t>
      </w:r>
      <w:r w:rsidRPr="00766C87">
        <w:rPr>
          <w:highlight w:val="yellow"/>
        </w:rPr>
        <w:t>(приоритетная доработка)</w:t>
      </w:r>
      <w:r>
        <w:t>.</w:t>
      </w:r>
    </w:p>
    <w:p w14:paraId="294B2F8B" w14:textId="77777777" w:rsidR="00766C87" w:rsidRDefault="00766C87" w:rsidP="00766C87">
      <w:pPr>
        <w:pStyle w:val="aa"/>
        <w:numPr>
          <w:ilvl w:val="0"/>
          <w:numId w:val="8"/>
        </w:numPr>
      </w:pPr>
      <w:r>
        <w:rPr>
          <w:rStyle w:val="ab"/>
        </w:rPr>
        <w:t>Создание корректировки из списка</w:t>
      </w:r>
      <w:r>
        <w:t xml:space="preserve"> — с ручным заполнением карточки корректировки </w:t>
      </w:r>
      <w:r w:rsidRPr="00766C87">
        <w:rPr>
          <w:highlight w:val="yellow"/>
        </w:rPr>
        <w:t>(включается в MVP)</w:t>
      </w:r>
      <w:r>
        <w:t>.</w:t>
      </w:r>
    </w:p>
    <w:p w14:paraId="446BC36F" w14:textId="77777777" w:rsidR="00766C87" w:rsidRDefault="00766C87" w:rsidP="00766C87">
      <w:pPr>
        <w:pStyle w:val="aa"/>
        <w:ind w:firstLine="360"/>
      </w:pPr>
      <w:r>
        <w:t>Создание корректировки от платёжного поручения (при поступлении штрафа из выписки) в текущем релизе не прорабатывается.</w:t>
      </w:r>
    </w:p>
    <w:p w14:paraId="212A0FA3" w14:textId="77777777" w:rsidR="002247BB" w:rsidRPr="001B1826" w:rsidRDefault="002247BB" w:rsidP="002247BB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b/>
          <w:bCs/>
          <w:sz w:val="24"/>
          <w:szCs w:val="24"/>
          <w:u w:val="single"/>
        </w:rPr>
        <w:t>Текущая реализация</w:t>
      </w:r>
      <w:r w:rsidRPr="001B182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r w:rsidRPr="001B1826">
        <w:rPr>
          <w:rFonts w:ascii="Times New Roman" w:hAnsi="Times New Roman" w:cs="Times New Roman"/>
          <w:b/>
          <w:bCs/>
          <w:sz w:val="24"/>
          <w:szCs w:val="24"/>
          <w:u w:val="single"/>
        </w:rPr>
        <w:t>функционала корректировки кредиторской задолженности</w:t>
      </w:r>
    </w:p>
    <w:p w14:paraId="65A698C9" w14:textId="573BF749" w:rsidR="002247BB" w:rsidRDefault="002247BB" w:rsidP="002247B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E5194">
        <w:rPr>
          <w:rFonts w:ascii="Times New Roman" w:hAnsi="Times New Roman" w:cs="Times New Roman"/>
          <w:sz w:val="24"/>
          <w:szCs w:val="24"/>
        </w:rPr>
        <w:t>ля корректировки кредиторской и дебиторской задолженности в системе Global</w:t>
      </w:r>
      <w:r w:rsidRPr="00BE5194" w:rsidDel="00BE5194">
        <w:rPr>
          <w:rFonts w:ascii="Times New Roman" w:hAnsi="Times New Roman" w:cs="Times New Roman"/>
          <w:sz w:val="24"/>
          <w:szCs w:val="24"/>
        </w:rPr>
        <w:t xml:space="preserve"> </w:t>
      </w:r>
      <w:r w:rsidRPr="005A561D">
        <w:rPr>
          <w:rFonts w:ascii="Times New Roman" w:hAnsi="Times New Roman" w:cs="Times New Roman"/>
          <w:sz w:val="24"/>
          <w:szCs w:val="24"/>
        </w:rPr>
        <w:t>реализована отдельная сущность – документ «Корректировка задолженности» (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5A561D">
        <w:rPr>
          <w:rFonts w:ascii="Times New Roman" w:hAnsi="Times New Roman" w:cs="Times New Roman"/>
          <w:sz w:val="24"/>
          <w:szCs w:val="24"/>
        </w:rPr>
        <w:t>_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5A561D">
        <w:rPr>
          <w:rFonts w:ascii="Times New Roman" w:hAnsi="Times New Roman" w:cs="Times New Roman"/>
          <w:sz w:val="24"/>
          <w:szCs w:val="24"/>
        </w:rPr>
        <w:t xml:space="preserve">). </w:t>
      </w:r>
      <w:r w:rsidR="00FF61F8">
        <w:rPr>
          <w:rFonts w:ascii="Times New Roman" w:hAnsi="Times New Roman" w:cs="Times New Roman"/>
          <w:sz w:val="24"/>
          <w:szCs w:val="24"/>
        </w:rPr>
        <w:t xml:space="preserve">Использование этого класса позволяет </w:t>
      </w:r>
      <w:r>
        <w:rPr>
          <w:rFonts w:ascii="Times New Roman" w:hAnsi="Times New Roman" w:cs="Times New Roman"/>
          <w:sz w:val="24"/>
          <w:szCs w:val="24"/>
        </w:rPr>
        <w:t>отраж</w:t>
      </w:r>
      <w:r w:rsidR="00FF61F8">
        <w:rPr>
          <w:rFonts w:ascii="Times New Roman" w:hAnsi="Times New Roman" w:cs="Times New Roman"/>
          <w:sz w:val="24"/>
          <w:szCs w:val="24"/>
        </w:rPr>
        <w:t>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5194">
        <w:rPr>
          <w:rFonts w:ascii="Times New Roman" w:hAnsi="Times New Roman" w:cs="Times New Roman"/>
          <w:sz w:val="24"/>
          <w:szCs w:val="24"/>
        </w:rPr>
        <w:t>корректиров</w:t>
      </w:r>
      <w:r w:rsidR="00FF61F8">
        <w:rPr>
          <w:rFonts w:ascii="Times New Roman" w:hAnsi="Times New Roman" w:cs="Times New Roman"/>
          <w:sz w:val="24"/>
          <w:szCs w:val="24"/>
        </w:rPr>
        <w:t>ки</w:t>
      </w:r>
      <w:r w:rsidRPr="00BE5194">
        <w:rPr>
          <w:rFonts w:ascii="Times New Roman" w:hAnsi="Times New Roman" w:cs="Times New Roman"/>
          <w:sz w:val="24"/>
          <w:szCs w:val="24"/>
        </w:rPr>
        <w:t xml:space="preserve"> в регистре взаиморасчетов</w:t>
      </w:r>
      <w:r w:rsidR="00FF61F8">
        <w:rPr>
          <w:rFonts w:ascii="Times New Roman" w:hAnsi="Times New Roman" w:cs="Times New Roman"/>
          <w:sz w:val="24"/>
          <w:szCs w:val="24"/>
        </w:rPr>
        <w:t xml:space="preserve"> (</w:t>
      </w:r>
      <w:r w:rsidR="00FF61F8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="00FF61F8" w:rsidRPr="00FF61F8">
        <w:rPr>
          <w:rFonts w:ascii="Times New Roman" w:hAnsi="Times New Roman" w:cs="Times New Roman"/>
          <w:sz w:val="24"/>
          <w:szCs w:val="24"/>
        </w:rPr>
        <w:t>_</w:t>
      </w:r>
      <w:r w:rsidR="00FF61F8">
        <w:rPr>
          <w:rFonts w:ascii="Times New Roman" w:hAnsi="Times New Roman" w:cs="Times New Roman"/>
          <w:sz w:val="24"/>
          <w:szCs w:val="24"/>
          <w:lang w:val="en-US"/>
        </w:rPr>
        <w:t>PayMoveReg</w:t>
      </w:r>
      <w:r w:rsidR="00FF61F8" w:rsidRPr="00FF61F8">
        <w:rPr>
          <w:rFonts w:ascii="Times New Roman" w:hAnsi="Times New Roman" w:cs="Times New Roman"/>
          <w:sz w:val="24"/>
          <w:szCs w:val="24"/>
        </w:rPr>
        <w:t>)</w:t>
      </w:r>
      <w:r w:rsidRPr="005A561D">
        <w:rPr>
          <w:rFonts w:ascii="Times New Roman" w:hAnsi="Times New Roman" w:cs="Times New Roman"/>
          <w:sz w:val="24"/>
          <w:szCs w:val="24"/>
        </w:rPr>
        <w:t xml:space="preserve">. Для создания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D6BFE">
        <w:rPr>
          <w:rFonts w:ascii="Times New Roman" w:hAnsi="Times New Roman" w:cs="Times New Roman"/>
          <w:sz w:val="24"/>
          <w:szCs w:val="24"/>
        </w:rPr>
        <w:t>бъект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D6BFE">
        <w:rPr>
          <w:rFonts w:ascii="Times New Roman" w:hAnsi="Times New Roman" w:cs="Times New Roman"/>
          <w:sz w:val="24"/>
          <w:szCs w:val="24"/>
        </w:rPr>
        <w:t xml:space="preserve"> баланса корректировки задолженности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D6BFE">
        <w:rPr>
          <w:rFonts w:ascii="Times New Roman" w:hAnsi="Times New Roman" w:cs="Times New Roman"/>
          <w:sz w:val="24"/>
          <w:szCs w:val="24"/>
        </w:rPr>
        <w:t>Pm_CorrectDetBalObj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A561D">
        <w:rPr>
          <w:rFonts w:ascii="Times New Roman" w:hAnsi="Times New Roman" w:cs="Times New Roman"/>
          <w:sz w:val="24"/>
          <w:szCs w:val="24"/>
        </w:rPr>
        <w:t xml:space="preserve"> необходимо в карточке корректировки ввести аналитики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A561D">
        <w:rPr>
          <w:rFonts w:ascii="Times New Roman" w:hAnsi="Times New Roman" w:cs="Times New Roman"/>
          <w:sz w:val="24"/>
          <w:szCs w:val="24"/>
        </w:rPr>
        <w:t>бизнес-единиц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A561D">
        <w:rPr>
          <w:rFonts w:ascii="Times New Roman" w:hAnsi="Times New Roman" w:cs="Times New Roman"/>
          <w:sz w:val="24"/>
          <w:szCs w:val="24"/>
        </w:rPr>
        <w:t xml:space="preserve">, контрагент и договор, а также добавить позицию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D6BFE">
        <w:rPr>
          <w:rFonts w:ascii="Times New Roman" w:hAnsi="Times New Roman" w:cs="Times New Roman"/>
          <w:sz w:val="24"/>
          <w:szCs w:val="24"/>
        </w:rPr>
        <w:t>Pm_CorrectDet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A561D"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</w:rPr>
        <w:t xml:space="preserve">обязательной привязкой к </w:t>
      </w:r>
      <w:r w:rsidRPr="001B1826">
        <w:rPr>
          <w:rFonts w:ascii="Times New Roman" w:hAnsi="Times New Roman" w:cs="Times New Roman"/>
          <w:sz w:val="24"/>
          <w:szCs w:val="24"/>
        </w:rPr>
        <w:t>первичному документу-основания</w:t>
      </w:r>
      <w:r w:rsidRPr="005A561D" w:rsidDel="00B159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(платежному поручению или акту</w:t>
      </w:r>
      <w:r w:rsidRPr="001B182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накладной)</w:t>
      </w:r>
      <w:r w:rsidRPr="005A561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За счет п</w:t>
      </w:r>
      <w:r w:rsidRPr="005A561D">
        <w:rPr>
          <w:rFonts w:ascii="Times New Roman" w:hAnsi="Times New Roman" w:cs="Times New Roman"/>
          <w:sz w:val="24"/>
          <w:szCs w:val="24"/>
        </w:rPr>
        <w:t>озици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5A561D">
        <w:rPr>
          <w:rFonts w:ascii="Times New Roman" w:hAnsi="Times New Roman" w:cs="Times New Roman"/>
          <w:sz w:val="24"/>
          <w:szCs w:val="24"/>
        </w:rPr>
        <w:t xml:space="preserve"> корректировки </w:t>
      </w:r>
      <w:r>
        <w:rPr>
          <w:rFonts w:ascii="Times New Roman" w:hAnsi="Times New Roman" w:cs="Times New Roman"/>
          <w:sz w:val="24"/>
          <w:szCs w:val="24"/>
        </w:rPr>
        <w:t xml:space="preserve">есть возможность </w:t>
      </w:r>
      <w:r w:rsidRPr="005A561D">
        <w:rPr>
          <w:rFonts w:ascii="Times New Roman" w:hAnsi="Times New Roman" w:cs="Times New Roman"/>
          <w:sz w:val="24"/>
          <w:szCs w:val="24"/>
        </w:rPr>
        <w:t>в рамках одного документа производить зачет по нескольким документам</w:t>
      </w:r>
      <w:r>
        <w:rPr>
          <w:rFonts w:ascii="Times New Roman" w:hAnsi="Times New Roman" w:cs="Times New Roman"/>
          <w:sz w:val="24"/>
          <w:szCs w:val="24"/>
        </w:rPr>
        <w:t>-основаниям</w:t>
      </w:r>
      <w:r w:rsidRPr="005A561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commentRangeStart w:id="0"/>
      <w:r>
        <w:rPr>
          <w:rFonts w:ascii="Times New Roman" w:hAnsi="Times New Roman" w:cs="Times New Roman"/>
          <w:sz w:val="24"/>
          <w:szCs w:val="24"/>
        </w:rPr>
        <w:t xml:space="preserve">На данный момент в рамках документа корректировки задолженности нет возможности: </w:t>
      </w:r>
      <w:r w:rsidRPr="001B1826">
        <w:rPr>
          <w:rFonts w:ascii="Times New Roman" w:hAnsi="Times New Roman" w:cs="Times New Roman"/>
          <w:sz w:val="24"/>
          <w:szCs w:val="24"/>
        </w:rPr>
        <w:t xml:space="preserve">формировать </w:t>
      </w:r>
      <w:r>
        <w:rPr>
          <w:rFonts w:ascii="Times New Roman" w:hAnsi="Times New Roman" w:cs="Times New Roman"/>
          <w:sz w:val="24"/>
          <w:szCs w:val="24"/>
        </w:rPr>
        <w:t>ДПП</w:t>
      </w:r>
      <w:r w:rsidRPr="001B1826">
        <w:rPr>
          <w:rFonts w:ascii="Times New Roman" w:hAnsi="Times New Roman" w:cs="Times New Roman"/>
          <w:sz w:val="24"/>
          <w:szCs w:val="24"/>
        </w:rPr>
        <w:t xml:space="preserve">, определять </w:t>
      </w:r>
      <w:r>
        <w:rPr>
          <w:rFonts w:ascii="Times New Roman" w:hAnsi="Times New Roman" w:cs="Times New Roman"/>
          <w:sz w:val="24"/>
          <w:szCs w:val="24"/>
        </w:rPr>
        <w:t xml:space="preserve">и изменять </w:t>
      </w:r>
      <w:r w:rsidRPr="001B1826">
        <w:rPr>
          <w:rFonts w:ascii="Times New Roman" w:hAnsi="Times New Roman" w:cs="Times New Roman"/>
          <w:sz w:val="24"/>
          <w:szCs w:val="24"/>
        </w:rPr>
        <w:t>бюджетный адрес</w:t>
      </w:r>
      <w:r>
        <w:rPr>
          <w:rFonts w:ascii="Times New Roman" w:hAnsi="Times New Roman" w:cs="Times New Roman"/>
          <w:sz w:val="24"/>
          <w:szCs w:val="24"/>
        </w:rPr>
        <w:t xml:space="preserve">, что </w:t>
      </w:r>
      <w:r w:rsidRPr="001B1826">
        <w:rPr>
          <w:rFonts w:ascii="Times New Roman" w:hAnsi="Times New Roman" w:cs="Times New Roman"/>
          <w:sz w:val="24"/>
          <w:szCs w:val="24"/>
        </w:rPr>
        <w:t xml:space="preserve">как следствие </w:t>
      </w:r>
      <w:r>
        <w:rPr>
          <w:rFonts w:ascii="Times New Roman" w:hAnsi="Times New Roman" w:cs="Times New Roman"/>
          <w:sz w:val="24"/>
          <w:szCs w:val="24"/>
        </w:rPr>
        <w:t xml:space="preserve">не ведет к отражению </w:t>
      </w:r>
      <w:r w:rsidRPr="001B1826">
        <w:rPr>
          <w:rFonts w:ascii="Times New Roman" w:hAnsi="Times New Roman" w:cs="Times New Roman"/>
          <w:sz w:val="24"/>
          <w:szCs w:val="24"/>
        </w:rPr>
        <w:t>корректировки в бюджете и платежном календаре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Также не поддерживается возможность генерации бюджетных и бухгалтерских </w:t>
      </w:r>
      <w:r w:rsidRPr="001B1826">
        <w:rPr>
          <w:rFonts w:ascii="Times New Roman" w:hAnsi="Times New Roman" w:cs="Times New Roman"/>
          <w:sz w:val="24"/>
          <w:szCs w:val="24"/>
        </w:rPr>
        <w:t>провод</w:t>
      </w:r>
      <w:r>
        <w:rPr>
          <w:rFonts w:ascii="Times New Roman" w:hAnsi="Times New Roman" w:cs="Times New Roman"/>
          <w:sz w:val="24"/>
          <w:szCs w:val="24"/>
        </w:rPr>
        <w:t>ок</w:t>
      </w:r>
      <w:r w:rsidRPr="001B1826">
        <w:rPr>
          <w:rFonts w:ascii="Times New Roman" w:hAnsi="Times New Roman" w:cs="Times New Roman"/>
          <w:sz w:val="24"/>
          <w:szCs w:val="24"/>
        </w:rPr>
        <w:t>.</w:t>
      </w:r>
      <w:commentRangeEnd w:id="0"/>
      <w:r w:rsidR="00502CD9">
        <w:rPr>
          <w:rStyle w:val="a4"/>
        </w:rPr>
        <w:commentReference w:id="0"/>
      </w:r>
    </w:p>
    <w:p w14:paraId="4340362E" w14:textId="77777777" w:rsidR="002247BB" w:rsidRPr="001B1826" w:rsidRDefault="002247BB" w:rsidP="002247BB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Требования к разработке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116B506A" w14:textId="38F9EDD8" w:rsidR="002247BB" w:rsidRPr="001B1826" w:rsidRDefault="002247BB" w:rsidP="002247BB">
      <w:pPr>
        <w:pStyle w:val="a3"/>
        <w:numPr>
          <w:ilvl w:val="1"/>
          <w:numId w:val="5"/>
        </w:num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1B1826">
        <w:rPr>
          <w:rFonts w:ascii="Times New Roman" w:hAnsi="Times New Roman" w:cs="Times New Roman"/>
          <w:sz w:val="24"/>
          <w:szCs w:val="24"/>
        </w:rPr>
        <w:t xml:space="preserve">Обеспечить </w:t>
      </w:r>
      <w:r w:rsidR="00C113B5">
        <w:rPr>
          <w:rFonts w:ascii="Times New Roman" w:hAnsi="Times New Roman" w:cs="Times New Roman"/>
          <w:sz w:val="24"/>
          <w:szCs w:val="24"/>
        </w:rPr>
        <w:t xml:space="preserve">ведение кредиторской и дебиторской задолженности с возможностью </w:t>
      </w:r>
      <w:r w:rsidRPr="001B1826">
        <w:rPr>
          <w:rFonts w:ascii="Times New Roman" w:hAnsi="Times New Roman" w:cs="Times New Roman"/>
          <w:sz w:val="24"/>
          <w:szCs w:val="24"/>
        </w:rPr>
        <w:t>отражени</w:t>
      </w:r>
      <w:r w:rsidR="00C113B5">
        <w:rPr>
          <w:rFonts w:ascii="Times New Roman" w:hAnsi="Times New Roman" w:cs="Times New Roman"/>
          <w:sz w:val="24"/>
          <w:szCs w:val="24"/>
        </w:rPr>
        <w:t>я</w:t>
      </w:r>
      <w:r w:rsidRPr="001B1826">
        <w:rPr>
          <w:rFonts w:ascii="Times New Roman" w:hAnsi="Times New Roman" w:cs="Times New Roman"/>
          <w:sz w:val="24"/>
          <w:szCs w:val="24"/>
        </w:rPr>
        <w:t xml:space="preserve"> изменений в БУ через корректировочные документы</w:t>
      </w:r>
      <w:r w:rsidR="00C113B5">
        <w:rPr>
          <w:rFonts w:ascii="Times New Roman" w:hAnsi="Times New Roman" w:cs="Times New Roman"/>
          <w:sz w:val="24"/>
          <w:szCs w:val="24"/>
        </w:rPr>
        <w:t xml:space="preserve"> </w:t>
      </w:r>
      <w:r w:rsidRPr="001B1826">
        <w:rPr>
          <w:rFonts w:ascii="Times New Roman" w:hAnsi="Times New Roman" w:cs="Times New Roman"/>
          <w:sz w:val="24"/>
          <w:szCs w:val="24"/>
        </w:rPr>
        <w:t xml:space="preserve">в случае, если производится работа с </w:t>
      </w:r>
      <w:r w:rsidRPr="001B1826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60, 62, 76 счетами. </w:t>
      </w:r>
    </w:p>
    <w:p w14:paraId="5CF8B3D8" w14:textId="1FBF196C" w:rsidR="002247BB" w:rsidRDefault="002247BB" w:rsidP="002247B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1826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Обеспечить возможность </w:t>
      </w:r>
      <w:r w:rsidRPr="001B1826">
        <w:rPr>
          <w:rFonts w:ascii="Times New Roman" w:hAnsi="Times New Roman" w:cs="Times New Roman"/>
          <w:sz w:val="24"/>
          <w:szCs w:val="24"/>
        </w:rPr>
        <w:t>внесения корректировки кредиторской/дебиторской задолженности без привязки к первичному документу-основания</w:t>
      </w:r>
      <w:r w:rsidRPr="005A561D" w:rsidDel="00B1598C">
        <w:rPr>
          <w:rFonts w:ascii="Times New Roman" w:hAnsi="Times New Roman" w:cs="Times New Roman"/>
          <w:sz w:val="24"/>
          <w:szCs w:val="24"/>
        </w:rPr>
        <w:t xml:space="preserve"> </w:t>
      </w:r>
      <w:r w:rsidRPr="001B1826">
        <w:rPr>
          <w:rFonts w:ascii="Times New Roman" w:hAnsi="Times New Roman" w:cs="Times New Roman"/>
          <w:sz w:val="24"/>
          <w:szCs w:val="24"/>
        </w:rPr>
        <w:t>для регистрации и оплаты штрафов</w:t>
      </w:r>
    </w:p>
    <w:p w14:paraId="4C184E4B" w14:textId="4675F798" w:rsidR="002247BB" w:rsidRPr="001B1826" w:rsidRDefault="002247BB" w:rsidP="002247B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1826">
        <w:rPr>
          <w:rFonts w:ascii="Times New Roman" w:hAnsi="Times New Roman" w:cs="Times New Roman"/>
          <w:sz w:val="24"/>
          <w:szCs w:val="24"/>
        </w:rPr>
        <w:t xml:space="preserve">Предусмотреть автоматическое определение бюджетного адреса </w:t>
      </w:r>
      <w:r>
        <w:rPr>
          <w:rFonts w:ascii="Times New Roman" w:hAnsi="Times New Roman" w:cs="Times New Roman"/>
          <w:sz w:val="24"/>
          <w:szCs w:val="24"/>
        </w:rPr>
        <w:t xml:space="preserve">от указанного в документе корректировочной задолженности договора </w:t>
      </w:r>
      <w:r w:rsidRPr="001B1826">
        <w:rPr>
          <w:rFonts w:ascii="Times New Roman" w:hAnsi="Times New Roman" w:cs="Times New Roman"/>
          <w:sz w:val="24"/>
          <w:szCs w:val="24"/>
        </w:rPr>
        <w:t xml:space="preserve">с возможностью </w:t>
      </w:r>
      <w:r w:rsidRPr="001B1826">
        <w:rPr>
          <w:rFonts w:ascii="Times New Roman" w:hAnsi="Times New Roman" w:cs="Times New Roman"/>
          <w:sz w:val="24"/>
          <w:szCs w:val="24"/>
        </w:rPr>
        <w:lastRenderedPageBreak/>
        <w:t>переопределения ЦФ</w:t>
      </w:r>
      <w:r>
        <w:rPr>
          <w:rFonts w:ascii="Times New Roman" w:hAnsi="Times New Roman" w:cs="Times New Roman"/>
          <w:sz w:val="24"/>
          <w:szCs w:val="24"/>
        </w:rPr>
        <w:t>У, а также статьи бюджета для</w:t>
      </w:r>
      <w:r w:rsidRPr="00271057">
        <w:rPr>
          <w:rFonts w:ascii="Times New Roman" w:hAnsi="Times New Roman" w:cs="Times New Roman"/>
          <w:sz w:val="24"/>
          <w:szCs w:val="24"/>
        </w:rPr>
        <w:t xml:space="preserve"> </w:t>
      </w:r>
      <w:r w:rsidR="00077B70">
        <w:rPr>
          <w:rFonts w:ascii="Times New Roman" w:hAnsi="Times New Roman" w:cs="Times New Roman"/>
          <w:sz w:val="24"/>
          <w:szCs w:val="24"/>
        </w:rPr>
        <w:t>выставления штрафа по другому СП</w:t>
      </w:r>
      <w:r w:rsidRPr="00271057">
        <w:rPr>
          <w:rFonts w:ascii="Times New Roman" w:hAnsi="Times New Roman" w:cs="Times New Roman"/>
          <w:sz w:val="24"/>
          <w:szCs w:val="24"/>
        </w:rPr>
        <w:t>.</w:t>
      </w:r>
    </w:p>
    <w:p w14:paraId="5B807181" w14:textId="77777777" w:rsidR="002247BB" w:rsidRDefault="002247BB" w:rsidP="002247BB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1826">
        <w:rPr>
          <w:rFonts w:ascii="Times New Roman" w:hAnsi="Times New Roman" w:cs="Times New Roman"/>
          <w:sz w:val="24"/>
          <w:szCs w:val="24"/>
        </w:rPr>
        <w:t xml:space="preserve">С целью обеспечения исполнения оплаты по штрафу необходимо сформировать </w:t>
      </w:r>
      <w:r>
        <w:rPr>
          <w:rFonts w:ascii="Times New Roman" w:hAnsi="Times New Roman" w:cs="Times New Roman"/>
          <w:sz w:val="24"/>
          <w:szCs w:val="24"/>
        </w:rPr>
        <w:t xml:space="preserve">график платежей, по которому будут созданы </w:t>
      </w:r>
      <w:r w:rsidRPr="001B1826">
        <w:rPr>
          <w:rFonts w:ascii="Times New Roman" w:hAnsi="Times New Roman" w:cs="Times New Roman"/>
          <w:sz w:val="24"/>
          <w:szCs w:val="24"/>
        </w:rPr>
        <w:t>фактически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1B1826">
        <w:rPr>
          <w:rFonts w:ascii="Times New Roman" w:hAnsi="Times New Roman" w:cs="Times New Roman"/>
          <w:sz w:val="24"/>
          <w:szCs w:val="24"/>
        </w:rPr>
        <w:t xml:space="preserve"> ДПП на сумму скорректированной задолженности.</w:t>
      </w:r>
    </w:p>
    <w:p w14:paraId="698F4F08" w14:textId="77777777" w:rsidR="002247BB" w:rsidRPr="00F008B7" w:rsidRDefault="002247BB" w:rsidP="002247BB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commentRangeStart w:id="1"/>
      <w:commentRangeStart w:id="2"/>
      <w:r w:rsidRPr="00F008B7">
        <w:rPr>
          <w:rFonts w:ascii="Times New Roman" w:hAnsi="Times New Roman" w:cs="Times New Roman"/>
          <w:sz w:val="24"/>
          <w:szCs w:val="24"/>
          <w:highlight w:val="yellow"/>
        </w:rPr>
        <w:t>Сформированный объекта баланса корректировки задолженности не должен влиять на расчет остатков для исполнения по договору.</w:t>
      </w:r>
      <w:commentRangeEnd w:id="1"/>
      <w:r w:rsidR="00F008B7" w:rsidRPr="00F008B7">
        <w:rPr>
          <w:rStyle w:val="a4"/>
          <w:highlight w:val="yellow"/>
        </w:rPr>
        <w:commentReference w:id="1"/>
      </w:r>
      <w:commentRangeEnd w:id="2"/>
      <w:r w:rsidR="00502CD9">
        <w:rPr>
          <w:rStyle w:val="a4"/>
        </w:rPr>
        <w:commentReference w:id="2"/>
      </w:r>
    </w:p>
    <w:p w14:paraId="39D7D8B2" w14:textId="77777777" w:rsidR="002247BB" w:rsidRDefault="002247BB" w:rsidP="002247BB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B1826">
        <w:rPr>
          <w:rFonts w:ascii="Times New Roman" w:hAnsi="Times New Roman" w:cs="Times New Roman"/>
          <w:sz w:val="24"/>
          <w:szCs w:val="24"/>
        </w:rPr>
        <w:t xml:space="preserve">Для фиксации причин корректировки предусмотреть ввод </w:t>
      </w:r>
      <w:r w:rsidRPr="00987A87">
        <w:rPr>
          <w:rFonts w:ascii="Times New Roman" w:hAnsi="Times New Roman" w:cs="Times New Roman"/>
          <w:sz w:val="24"/>
          <w:szCs w:val="24"/>
        </w:rPr>
        <w:t>аналитики «Причина корректировки» в позицию корректировочного документа</w:t>
      </w:r>
      <w:r w:rsidRPr="001B182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E285DA" w14:textId="3F4CBFAB" w:rsidR="002247BB" w:rsidRPr="00F008B7" w:rsidRDefault="000246BE" w:rsidP="002247BB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commentRangeStart w:id="3"/>
      <w:r w:rsidRPr="00F008B7">
        <w:rPr>
          <w:rFonts w:ascii="Times New Roman" w:hAnsi="Times New Roman" w:cs="Times New Roman"/>
          <w:sz w:val="24"/>
          <w:szCs w:val="24"/>
        </w:rPr>
        <w:t>За счет процедуры отражения в учете п</w:t>
      </w:r>
      <w:r w:rsidR="002247BB" w:rsidRPr="00F008B7">
        <w:rPr>
          <w:rFonts w:ascii="Times New Roman" w:hAnsi="Times New Roman" w:cs="Times New Roman"/>
          <w:sz w:val="24"/>
          <w:szCs w:val="24"/>
        </w:rPr>
        <w:t>редусмотреть автоматическое определение аналитик и счетов для проводок в БУ.</w:t>
      </w:r>
      <w:commentRangeEnd w:id="3"/>
      <w:r w:rsidR="00502CD9">
        <w:rPr>
          <w:rStyle w:val="a4"/>
        </w:rPr>
        <w:commentReference w:id="3"/>
      </w:r>
    </w:p>
    <w:p w14:paraId="0635D883" w14:textId="77777777" w:rsidR="002247BB" w:rsidRDefault="002247BB" w:rsidP="002247BB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1B1826">
        <w:rPr>
          <w:rFonts w:ascii="Times New Roman" w:hAnsi="Times New Roman" w:cs="Times New Roman"/>
          <w:b/>
          <w:bCs/>
          <w:sz w:val="24"/>
          <w:szCs w:val="24"/>
          <w:u w:val="single"/>
        </w:rPr>
        <w:t>Описание подхода к решению задачи</w:t>
      </w:r>
      <w:r w:rsidRPr="001B18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BFC4AC" w14:textId="34A798D9" w:rsidR="002247BB" w:rsidRPr="001B1826" w:rsidRDefault="002247BB" w:rsidP="005B11A2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1B1826">
        <w:rPr>
          <w:rFonts w:ascii="Times New Roman" w:hAnsi="Times New Roman" w:cs="Times New Roman"/>
          <w:sz w:val="24"/>
          <w:szCs w:val="24"/>
        </w:rPr>
        <w:t xml:space="preserve">За счет обозначенных выше целей и </w:t>
      </w:r>
      <w:r>
        <w:rPr>
          <w:rFonts w:ascii="Times New Roman" w:hAnsi="Times New Roman" w:cs="Times New Roman"/>
          <w:sz w:val="24"/>
          <w:szCs w:val="24"/>
        </w:rPr>
        <w:t>с учетом текущей реализации</w:t>
      </w:r>
      <w:r w:rsidRPr="001B1826">
        <w:rPr>
          <w:rFonts w:ascii="Times New Roman" w:hAnsi="Times New Roman" w:cs="Times New Roman"/>
          <w:sz w:val="24"/>
          <w:szCs w:val="24"/>
        </w:rPr>
        <w:t xml:space="preserve"> требуется сделать ряд изменений в части доработок класса документа корректировки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E8E556" w14:textId="77777777" w:rsidR="002247BB" w:rsidRPr="001B1826" w:rsidRDefault="002247BB" w:rsidP="002247BB">
      <w:pPr>
        <w:pStyle w:val="2"/>
        <w:spacing w:line="48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Общий перечень работ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8505"/>
      </w:tblGrid>
      <w:tr w:rsidR="002247BB" w14:paraId="3EAE5740" w14:textId="77777777" w:rsidTr="001B1826">
        <w:tc>
          <w:tcPr>
            <w:tcW w:w="704" w:type="dxa"/>
          </w:tcPr>
          <w:p w14:paraId="46B2C878" w14:textId="77777777" w:rsidR="002247BB" w:rsidRPr="001B1826" w:rsidRDefault="002247BB" w:rsidP="001B18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1826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8505" w:type="dxa"/>
          </w:tcPr>
          <w:p w14:paraId="53C16E39" w14:textId="77777777" w:rsidR="002247BB" w:rsidRPr="001B1826" w:rsidRDefault="002247BB" w:rsidP="001B18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1826">
              <w:rPr>
                <w:rFonts w:ascii="Times New Roman" w:hAnsi="Times New Roman" w:cs="Times New Roman"/>
                <w:b/>
                <w:bCs/>
              </w:rPr>
              <w:t>Наименование доработки</w:t>
            </w:r>
          </w:p>
        </w:tc>
      </w:tr>
      <w:tr w:rsidR="002247BB" w14:paraId="66989769" w14:textId="77777777" w:rsidTr="001B1826">
        <w:tc>
          <w:tcPr>
            <w:tcW w:w="704" w:type="dxa"/>
          </w:tcPr>
          <w:p w14:paraId="41560439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5" w:type="dxa"/>
          </w:tcPr>
          <w:p w14:paraId="1BECCD9C" w14:textId="77777777" w:rsidR="002247BB" w:rsidRPr="001B1826" w:rsidRDefault="002247BB" w:rsidP="001B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 xml:space="preserve">Регистрация нового подкласса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типов объектов </w:t>
            </w: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>для документа корректировочной задолженности</w:t>
            </w:r>
          </w:p>
        </w:tc>
      </w:tr>
      <w:tr w:rsidR="002247BB" w14:paraId="6796991F" w14:textId="77777777" w:rsidTr="001B1826">
        <w:tc>
          <w:tcPr>
            <w:tcW w:w="704" w:type="dxa"/>
          </w:tcPr>
          <w:p w14:paraId="06F58AC3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05" w:type="dxa"/>
          </w:tcPr>
          <w:p w14:paraId="14D918BC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справочника с причинами корректировочной задолженности. Доработки позиции корректировки</w:t>
            </w:r>
          </w:p>
        </w:tc>
      </w:tr>
      <w:tr w:rsidR="002247BB" w14:paraId="1E40861F" w14:textId="77777777" w:rsidTr="001B1826">
        <w:tc>
          <w:tcPr>
            <w:tcW w:w="704" w:type="dxa"/>
          </w:tcPr>
          <w:p w14:paraId="177D1647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505" w:type="dxa"/>
          </w:tcPr>
          <w:p w14:paraId="34CC575E" w14:textId="77777777" w:rsidR="002247BB" w:rsidRPr="001B1826" w:rsidRDefault="002247BB" w:rsidP="001B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>Формирование графика платежей и фактических ДПП по документу корректировки</w:t>
            </w:r>
          </w:p>
        </w:tc>
      </w:tr>
      <w:tr w:rsidR="002247BB" w14:paraId="6E2C3D5C" w14:textId="77777777" w:rsidTr="001B1826">
        <w:tc>
          <w:tcPr>
            <w:tcW w:w="704" w:type="dxa"/>
          </w:tcPr>
          <w:p w14:paraId="2C6605FD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505" w:type="dxa"/>
          </w:tcPr>
          <w:p w14:paraId="610093A0" w14:textId="77777777" w:rsidR="002247BB" w:rsidRPr="001B1826" w:rsidRDefault="002247BB" w:rsidP="001B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>Доработки в части учета объекта баланса корректировки при выполнении зачетов аванса</w:t>
            </w:r>
          </w:p>
        </w:tc>
      </w:tr>
      <w:tr w:rsidR="002247BB" w14:paraId="224020A8" w14:textId="77777777" w:rsidTr="001B1826">
        <w:tc>
          <w:tcPr>
            <w:tcW w:w="704" w:type="dxa"/>
          </w:tcPr>
          <w:p w14:paraId="323AE344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505" w:type="dxa"/>
          </w:tcPr>
          <w:p w14:paraId="182D7076" w14:textId="77777777" w:rsidR="002247BB" w:rsidRPr="001B1826" w:rsidRDefault="002247BB" w:rsidP="001B182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>Расширение настроек для ограничени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 xml:space="preserve"> выбора счетов в бух. справках</w:t>
            </w:r>
          </w:p>
        </w:tc>
      </w:tr>
      <w:tr w:rsidR="002247BB" w14:paraId="443A2E0C" w14:textId="77777777" w:rsidTr="001B1826">
        <w:tc>
          <w:tcPr>
            <w:tcW w:w="704" w:type="dxa"/>
          </w:tcPr>
          <w:p w14:paraId="113192F1" w14:textId="77777777" w:rsidR="002247BB" w:rsidRDefault="002247BB" w:rsidP="001B18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505" w:type="dxa"/>
          </w:tcPr>
          <w:p w14:paraId="35DEED16" w14:textId="77777777" w:rsidR="002247BB" w:rsidRPr="001B1826" w:rsidRDefault="002247BB" w:rsidP="001B1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 xml:space="preserve">Расширение настроек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ограничения </w:t>
            </w:r>
            <w:r w:rsidRPr="005A561D">
              <w:rPr>
                <w:rFonts w:ascii="Times New Roman" w:hAnsi="Times New Roman" w:cs="Times New Roman"/>
                <w:sz w:val="24"/>
                <w:szCs w:val="24"/>
              </w:rPr>
              <w:t>типа счета учета</w:t>
            </w: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1B1826">
              <w:rPr>
                <w:rFonts w:ascii="Times New Roman" w:hAnsi="Times New Roman" w:cs="Times New Roman"/>
                <w:sz w:val="24"/>
                <w:szCs w:val="24"/>
              </w:rPr>
              <w:t>позиции корректировочной задолженности</w:t>
            </w:r>
          </w:p>
        </w:tc>
      </w:tr>
    </w:tbl>
    <w:p w14:paraId="07056006" w14:textId="77777777" w:rsidR="002247BB" w:rsidRPr="001B1826" w:rsidRDefault="002247BB" w:rsidP="002247B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17B9A" w14:textId="77777777" w:rsidR="002247BB" w:rsidRPr="001B1826" w:rsidRDefault="002247BB" w:rsidP="002247BB">
      <w:pPr>
        <w:pStyle w:val="a3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sz w:val="24"/>
          <w:szCs w:val="24"/>
          <w:u w:val="single"/>
        </w:rPr>
        <w:t>Регистрация нового подкласса и типов объектов для документа корректировочной задолженности</w:t>
      </w:r>
    </w:p>
    <w:p w14:paraId="0F2FB058" w14:textId="76D1DEA3" w:rsidR="002247BB" w:rsidRPr="005A561D" w:rsidRDefault="002247BB" w:rsidP="002247BB">
      <w:pPr>
        <w:ind w:firstLine="642"/>
        <w:jc w:val="both"/>
        <w:rPr>
          <w:rFonts w:ascii="Times New Roman" w:hAnsi="Times New Roman" w:cs="Times New Roman"/>
          <w:sz w:val="24"/>
          <w:szCs w:val="24"/>
        </w:rPr>
      </w:pPr>
      <w:r w:rsidRPr="005A561D">
        <w:rPr>
          <w:rFonts w:ascii="Times New Roman" w:hAnsi="Times New Roman" w:cs="Times New Roman"/>
          <w:sz w:val="24"/>
          <w:szCs w:val="24"/>
        </w:rPr>
        <w:t xml:space="preserve">Для разделения </w:t>
      </w:r>
      <w:r>
        <w:rPr>
          <w:rFonts w:ascii="Times New Roman" w:hAnsi="Times New Roman" w:cs="Times New Roman"/>
          <w:sz w:val="24"/>
          <w:szCs w:val="24"/>
        </w:rPr>
        <w:t xml:space="preserve">текущих объектов </w:t>
      </w:r>
      <w:r w:rsidRPr="005A561D">
        <w:rPr>
          <w:rFonts w:ascii="Times New Roman" w:hAnsi="Times New Roman" w:cs="Times New Roman"/>
          <w:sz w:val="24"/>
          <w:szCs w:val="24"/>
        </w:rPr>
        <w:t xml:space="preserve">корректировочных сущностей </w:t>
      </w:r>
      <w:r>
        <w:rPr>
          <w:rFonts w:ascii="Times New Roman" w:hAnsi="Times New Roman" w:cs="Times New Roman"/>
          <w:sz w:val="24"/>
          <w:szCs w:val="24"/>
        </w:rPr>
        <w:t xml:space="preserve">(подклассов </w:t>
      </w:r>
      <w:r w:rsidRPr="00EC14D0">
        <w:rPr>
          <w:rFonts w:ascii="Times New Roman" w:hAnsi="Times New Roman" w:cs="Times New Roman"/>
          <w:sz w:val="24"/>
          <w:szCs w:val="24"/>
        </w:rPr>
        <w:t xml:space="preserve"> </w:t>
      </w:r>
      <w:ins w:id="4" w:author="Alexander Russkikh" w:date="2025-09-16T10:26:00Z">
        <w:r w:rsidR="00E03F0F">
          <w:rPr>
            <w:rFonts w:ascii="Times New Roman" w:hAnsi="Times New Roman" w:cs="Times New Roman"/>
            <w:sz w:val="24"/>
            <w:szCs w:val="24"/>
          </w:rPr>
          <w:t>«</w:t>
        </w:r>
        <w:commentRangeStart w:id="5"/>
        <w:r w:rsidR="00E03F0F">
          <w:rPr>
            <w:rFonts w:ascii="Times New Roman" w:hAnsi="Times New Roman" w:cs="Times New Roman"/>
            <w:sz w:val="24"/>
            <w:szCs w:val="24"/>
          </w:rPr>
          <w:t xml:space="preserve">Корректировка задолженности», </w:t>
        </w:r>
      </w:ins>
      <w:r>
        <w:rPr>
          <w:rFonts w:ascii="Times New Roman" w:hAnsi="Times New Roman" w:cs="Times New Roman"/>
          <w:sz w:val="24"/>
          <w:szCs w:val="24"/>
        </w:rPr>
        <w:t>«</w:t>
      </w:r>
      <w:commentRangeStart w:id="6"/>
      <w:r w:rsidRPr="0022720C">
        <w:rPr>
          <w:rFonts w:ascii="Times New Roman" w:hAnsi="Times New Roman" w:cs="Times New Roman"/>
          <w:sz w:val="24"/>
          <w:szCs w:val="24"/>
        </w:rPr>
        <w:t>Переуступка долга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B1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«</w:t>
      </w:r>
      <w:r w:rsidRPr="001B1826">
        <w:rPr>
          <w:rFonts w:ascii="Times New Roman" w:hAnsi="Times New Roman" w:cs="Times New Roman"/>
          <w:sz w:val="24"/>
          <w:szCs w:val="24"/>
        </w:rPr>
        <w:t>Перевод долга</w:t>
      </w:r>
      <w:commentRangeEnd w:id="6"/>
      <w:r w:rsidR="00E03F0F">
        <w:rPr>
          <w:rStyle w:val="a4"/>
        </w:rPr>
        <w:commentReference w:id="6"/>
      </w:r>
      <w:commentRangeEnd w:id="5"/>
      <w:r w:rsidR="008035FD">
        <w:rPr>
          <w:rStyle w:val="a4"/>
        </w:rPr>
        <w:commentReference w:id="5"/>
      </w:r>
      <w:r>
        <w:rPr>
          <w:rFonts w:ascii="Times New Roman" w:hAnsi="Times New Roman" w:cs="Times New Roman"/>
          <w:sz w:val="24"/>
          <w:szCs w:val="24"/>
        </w:rPr>
        <w:t>»</w:t>
      </w:r>
      <w:r w:rsidRPr="001B182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у которых</w:t>
      </w:r>
      <w:r w:rsidRPr="005A561D">
        <w:rPr>
          <w:rFonts w:ascii="Times New Roman" w:hAnsi="Times New Roman" w:cs="Times New Roman"/>
          <w:sz w:val="24"/>
          <w:szCs w:val="24"/>
        </w:rPr>
        <w:t xml:space="preserve"> привязк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A561D">
        <w:rPr>
          <w:rFonts w:ascii="Times New Roman" w:hAnsi="Times New Roman" w:cs="Times New Roman"/>
          <w:sz w:val="24"/>
          <w:szCs w:val="24"/>
        </w:rPr>
        <w:t xml:space="preserve"> к </w:t>
      </w:r>
      <w:r>
        <w:rPr>
          <w:rFonts w:ascii="Times New Roman" w:hAnsi="Times New Roman" w:cs="Times New Roman"/>
          <w:sz w:val="24"/>
          <w:szCs w:val="24"/>
        </w:rPr>
        <w:t xml:space="preserve">первичному </w:t>
      </w:r>
      <w:r w:rsidRPr="005A561D">
        <w:rPr>
          <w:rFonts w:ascii="Times New Roman" w:hAnsi="Times New Roman" w:cs="Times New Roman"/>
          <w:sz w:val="24"/>
          <w:szCs w:val="24"/>
        </w:rPr>
        <w:t xml:space="preserve">документу-основания </w:t>
      </w:r>
      <w:r>
        <w:rPr>
          <w:rFonts w:ascii="Times New Roman" w:hAnsi="Times New Roman" w:cs="Times New Roman"/>
          <w:sz w:val="24"/>
          <w:szCs w:val="24"/>
        </w:rPr>
        <w:t xml:space="preserve">обязательна - </w:t>
      </w:r>
      <w:r w:rsidRPr="005A561D">
        <w:rPr>
          <w:rFonts w:ascii="Times New Roman" w:hAnsi="Times New Roman" w:cs="Times New Roman"/>
          <w:sz w:val="24"/>
          <w:szCs w:val="24"/>
        </w:rPr>
        <w:t xml:space="preserve">нужно к классу 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5A561D">
        <w:rPr>
          <w:rFonts w:ascii="Times New Roman" w:hAnsi="Times New Roman" w:cs="Times New Roman"/>
          <w:sz w:val="24"/>
          <w:szCs w:val="24"/>
        </w:rPr>
        <w:t>_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5A561D">
        <w:rPr>
          <w:rFonts w:ascii="Times New Roman" w:hAnsi="Times New Roman" w:cs="Times New Roman"/>
          <w:sz w:val="24"/>
          <w:szCs w:val="24"/>
        </w:rPr>
        <w:t xml:space="preserve"> зарегистрировать новый подкласс </w:t>
      </w:r>
      <w:commentRangeStart w:id="7"/>
      <w:r w:rsidRPr="005A561D">
        <w:rPr>
          <w:rFonts w:ascii="Times New Roman" w:hAnsi="Times New Roman" w:cs="Times New Roman"/>
          <w:sz w:val="24"/>
          <w:szCs w:val="24"/>
        </w:rPr>
        <w:t>и два типа объекта</w:t>
      </w:r>
      <w:r>
        <w:rPr>
          <w:rFonts w:ascii="Times New Roman" w:hAnsi="Times New Roman" w:cs="Times New Roman"/>
          <w:sz w:val="24"/>
          <w:szCs w:val="24"/>
        </w:rPr>
        <w:t xml:space="preserve">, отличающихся </w:t>
      </w:r>
      <w:r w:rsidRPr="005A561D">
        <w:rPr>
          <w:rFonts w:ascii="Times New Roman" w:hAnsi="Times New Roman" w:cs="Times New Roman"/>
          <w:sz w:val="24"/>
          <w:szCs w:val="24"/>
        </w:rPr>
        <w:t>по направлению корректировки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A561D">
        <w:rPr>
          <w:rFonts w:ascii="Times New Roman" w:hAnsi="Times New Roman" w:cs="Times New Roman"/>
          <w:sz w:val="24"/>
          <w:szCs w:val="24"/>
        </w:rPr>
        <w:t xml:space="preserve"> </w:t>
      </w:r>
      <w:commentRangeEnd w:id="7"/>
      <w:r w:rsidR="00E03F0F">
        <w:rPr>
          <w:rStyle w:val="a4"/>
        </w:rPr>
        <w:commentReference w:id="7"/>
      </w:r>
      <w:r w:rsidRPr="00562F02">
        <w:rPr>
          <w:rFonts w:ascii="Times New Roman" w:hAnsi="Times New Roman" w:cs="Times New Roman"/>
          <w:sz w:val="24"/>
          <w:szCs w:val="24"/>
          <w:highlight w:val="yellow"/>
        </w:rPr>
        <w:t>Наименование подкласса «</w:t>
      </w:r>
      <w:commentRangeStart w:id="8"/>
      <w:r w:rsidRPr="00562F02">
        <w:rPr>
          <w:rFonts w:ascii="Times New Roman" w:hAnsi="Times New Roman" w:cs="Times New Roman"/>
          <w:sz w:val="24"/>
          <w:szCs w:val="24"/>
          <w:highlight w:val="yellow"/>
        </w:rPr>
        <w:t>Операционная корректировка»/«Прямая корректировка»/«Корректировка прочих начислений»).</w:t>
      </w:r>
      <w:r w:rsidRPr="005A561D">
        <w:rPr>
          <w:rFonts w:ascii="Times New Roman" w:hAnsi="Times New Roman" w:cs="Times New Roman"/>
          <w:sz w:val="24"/>
          <w:szCs w:val="24"/>
        </w:rPr>
        <w:t xml:space="preserve"> </w:t>
      </w:r>
      <w:commentRangeEnd w:id="8"/>
      <w:r w:rsidR="00E03F0F">
        <w:rPr>
          <w:rStyle w:val="a4"/>
        </w:rPr>
        <w:commentReference w:id="8"/>
      </w:r>
    </w:p>
    <w:p w14:paraId="338CDAF0" w14:textId="71B1BEAA" w:rsidR="002247BB" w:rsidRDefault="002247BB" w:rsidP="002247B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A561D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нового</w:t>
      </w:r>
      <w:r w:rsidRPr="005A561D">
        <w:rPr>
          <w:rFonts w:ascii="Times New Roman" w:hAnsi="Times New Roman" w:cs="Times New Roman"/>
          <w:sz w:val="24"/>
          <w:szCs w:val="24"/>
        </w:rPr>
        <w:t xml:space="preserve"> подкласса будет предусмотрено ведение </w:t>
      </w:r>
      <w:r>
        <w:rPr>
          <w:rFonts w:ascii="Times New Roman" w:hAnsi="Times New Roman" w:cs="Times New Roman"/>
          <w:sz w:val="24"/>
          <w:szCs w:val="24"/>
        </w:rPr>
        <w:t xml:space="preserve">суммы </w:t>
      </w:r>
      <w:r w:rsidRPr="005A561D">
        <w:rPr>
          <w:rFonts w:ascii="Times New Roman" w:hAnsi="Times New Roman" w:cs="Times New Roman"/>
          <w:sz w:val="24"/>
          <w:szCs w:val="24"/>
        </w:rPr>
        <w:t>задолженности без привязки к документ</w:t>
      </w:r>
      <w:r>
        <w:rPr>
          <w:rFonts w:ascii="Times New Roman" w:hAnsi="Times New Roman" w:cs="Times New Roman"/>
          <w:sz w:val="24"/>
          <w:szCs w:val="24"/>
        </w:rPr>
        <w:t>у-основания</w:t>
      </w:r>
      <w:r w:rsidRPr="005A561D">
        <w:rPr>
          <w:rFonts w:ascii="Times New Roman" w:hAnsi="Times New Roman" w:cs="Times New Roman"/>
          <w:sz w:val="24"/>
          <w:szCs w:val="24"/>
        </w:rPr>
        <w:t xml:space="preserve"> за счет снятия обязательности </w:t>
      </w:r>
      <w:r>
        <w:rPr>
          <w:rFonts w:ascii="Times New Roman" w:hAnsi="Times New Roman" w:cs="Times New Roman"/>
          <w:sz w:val="24"/>
          <w:szCs w:val="24"/>
        </w:rPr>
        <w:t xml:space="preserve">ввода значения в текущем поле позиции корректировки </w:t>
      </w:r>
      <w:r>
        <w:rPr>
          <w:rFonts w:ascii="Times New Roman" w:hAnsi="Times New Roman" w:cs="Times New Roman"/>
          <w:sz w:val="24"/>
          <w:szCs w:val="24"/>
          <w:lang w:val="en-US"/>
        </w:rPr>
        <w:t>gidDoc</w:t>
      </w:r>
      <w:r>
        <w:rPr>
          <w:rFonts w:ascii="Times New Roman" w:hAnsi="Times New Roman" w:cs="Times New Roman"/>
          <w:sz w:val="24"/>
          <w:szCs w:val="24"/>
        </w:rPr>
        <w:t xml:space="preserve"> (ссылка на первичный документ-основания).</w:t>
      </w:r>
    </w:p>
    <w:p w14:paraId="3DB80127" w14:textId="112458A3" w:rsidR="002247BB" w:rsidRPr="001B1826" w:rsidRDefault="002247BB" w:rsidP="002247BB">
      <w:pPr>
        <w:pStyle w:val="a3"/>
        <w:numPr>
          <w:ilvl w:val="1"/>
          <w:numId w:val="5"/>
        </w:numPr>
        <w:jc w:val="both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sz w:val="24"/>
          <w:szCs w:val="24"/>
          <w:u w:val="single"/>
        </w:rPr>
        <w:t>Реализация справочника с причинами корректиров</w:t>
      </w:r>
      <w:r w:rsidR="00BB7D66">
        <w:rPr>
          <w:rFonts w:ascii="Times New Roman" w:hAnsi="Times New Roman" w:cs="Times New Roman"/>
          <w:sz w:val="24"/>
          <w:szCs w:val="24"/>
          <w:u w:val="single"/>
        </w:rPr>
        <w:t>ки</w:t>
      </w:r>
      <w:r w:rsidRPr="001B1826">
        <w:rPr>
          <w:rFonts w:ascii="Times New Roman" w:hAnsi="Times New Roman" w:cs="Times New Roman"/>
          <w:sz w:val="24"/>
          <w:szCs w:val="24"/>
          <w:u w:val="single"/>
        </w:rPr>
        <w:t xml:space="preserve"> задолженности. Доработки позиции корректировки </w:t>
      </w:r>
    </w:p>
    <w:p w14:paraId="57111872" w14:textId="77777777" w:rsidR="002247BB" w:rsidRDefault="002247BB" w:rsidP="002247BB">
      <w:pPr>
        <w:pStyle w:val="a5"/>
        <w:ind w:firstLine="708"/>
        <w:rPr>
          <w:rFonts w:ascii="Times New Roman" w:hAnsi="Times New Roman" w:cs="Times New Roman"/>
          <w:sz w:val="24"/>
          <w:szCs w:val="24"/>
        </w:rPr>
      </w:pPr>
      <w:r w:rsidRPr="001B1826">
        <w:rPr>
          <w:rFonts w:ascii="Times New Roman" w:hAnsi="Times New Roman" w:cs="Times New Roman"/>
          <w:sz w:val="24"/>
          <w:szCs w:val="24"/>
        </w:rPr>
        <w:lastRenderedPageBreak/>
        <w:t xml:space="preserve">Для </w:t>
      </w:r>
      <w:r w:rsidRPr="00562F02">
        <w:rPr>
          <w:rFonts w:ascii="Times New Roman" w:hAnsi="Times New Roman" w:cs="Times New Roman"/>
          <w:sz w:val="24"/>
          <w:szCs w:val="24"/>
        </w:rPr>
        <w:t>определения бюджетных и бухгалтерских аналитик</w:t>
      </w:r>
      <w:r w:rsidRPr="001B1826">
        <w:rPr>
          <w:rFonts w:ascii="Times New Roman" w:hAnsi="Times New Roman" w:cs="Times New Roman"/>
          <w:sz w:val="24"/>
          <w:szCs w:val="24"/>
        </w:rPr>
        <w:t xml:space="preserve"> в проводке</w:t>
      </w:r>
      <w:r>
        <w:t xml:space="preserve"> </w:t>
      </w:r>
      <w:r w:rsidRPr="001B1826">
        <w:rPr>
          <w:rFonts w:ascii="Times New Roman" w:hAnsi="Times New Roman" w:cs="Times New Roman"/>
          <w:sz w:val="24"/>
          <w:szCs w:val="24"/>
        </w:rPr>
        <w:t>корректировки потребуется реализовать справочник с причинами корректировки, на который будет ссылка на уровне позиции.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E3C11A" w14:textId="77BA7EE7" w:rsidR="002247BB" w:rsidRDefault="002247BB" w:rsidP="002247BB">
      <w:pPr>
        <w:pStyle w:val="a5"/>
        <w:rPr>
          <w:rFonts w:ascii="Times New Roman" w:hAnsi="Times New Roman" w:cs="Times New Roman"/>
          <w:sz w:val="24"/>
          <w:szCs w:val="24"/>
        </w:rPr>
      </w:pPr>
      <w:r>
        <w:tab/>
      </w:r>
      <w:commentRangeStart w:id="9"/>
      <w:commentRangeStart w:id="10"/>
      <w:r w:rsidRPr="001B1826">
        <w:rPr>
          <w:rFonts w:ascii="Times New Roman" w:hAnsi="Times New Roman" w:cs="Times New Roman"/>
          <w:sz w:val="24"/>
          <w:szCs w:val="24"/>
        </w:rPr>
        <w:t xml:space="preserve">Для ввода бюджетных аналитик </w:t>
      </w:r>
      <w:r>
        <w:rPr>
          <w:rFonts w:ascii="Times New Roman" w:hAnsi="Times New Roman" w:cs="Times New Roman"/>
          <w:sz w:val="24"/>
          <w:szCs w:val="24"/>
        </w:rPr>
        <w:t xml:space="preserve">в гриде с позицией корректировки </w:t>
      </w:r>
      <w:r w:rsidRPr="001B1826">
        <w:rPr>
          <w:rFonts w:ascii="Times New Roman" w:hAnsi="Times New Roman" w:cs="Times New Roman"/>
          <w:sz w:val="24"/>
          <w:szCs w:val="24"/>
        </w:rPr>
        <w:t>потребуется выполнить расширение атрибутивного состава позиции на статью бюджета</w:t>
      </w:r>
      <w:commentRangeEnd w:id="10"/>
      <w:r w:rsidR="00207AD6">
        <w:rPr>
          <w:rStyle w:val="a4"/>
        </w:rPr>
        <w:commentReference w:id="10"/>
      </w:r>
      <w:r w:rsidRPr="001B1826">
        <w:rPr>
          <w:rFonts w:ascii="Times New Roman" w:hAnsi="Times New Roman" w:cs="Times New Roman"/>
          <w:sz w:val="24"/>
          <w:szCs w:val="24"/>
        </w:rPr>
        <w:t xml:space="preserve">. Для ввода бух. аналитик к позиции будет </w:t>
      </w:r>
      <w:r>
        <w:rPr>
          <w:rFonts w:ascii="Times New Roman" w:hAnsi="Times New Roman" w:cs="Times New Roman"/>
          <w:sz w:val="24"/>
          <w:szCs w:val="24"/>
        </w:rPr>
        <w:t xml:space="preserve">добавлена </w:t>
      </w:r>
      <w:r w:rsidR="00B65132">
        <w:rPr>
          <w:rFonts w:ascii="Times New Roman" w:hAnsi="Times New Roman" w:cs="Times New Roman"/>
          <w:sz w:val="24"/>
          <w:szCs w:val="24"/>
        </w:rPr>
        <w:t xml:space="preserve">закладка «Характеристики» </w:t>
      </w:r>
      <w:r w:rsidR="00B65132" w:rsidRPr="00B65132">
        <w:rPr>
          <w:rFonts w:ascii="Times New Roman" w:hAnsi="Times New Roman" w:cs="Times New Roman"/>
          <w:sz w:val="24"/>
          <w:szCs w:val="24"/>
        </w:rPr>
        <w:t>Card_ObjectAttr</w:t>
      </w:r>
      <w:r>
        <w:rPr>
          <w:rFonts w:ascii="Times New Roman" w:hAnsi="Times New Roman" w:cs="Times New Roman"/>
          <w:sz w:val="24"/>
          <w:szCs w:val="24"/>
        </w:rPr>
        <w:t>, а также подключена коллекция-н</w:t>
      </w:r>
      <w:r w:rsidRPr="001B1826">
        <w:rPr>
          <w:rFonts w:ascii="Times New Roman" w:hAnsi="Times New Roman" w:cs="Times New Roman"/>
          <w:sz w:val="24"/>
          <w:szCs w:val="24"/>
        </w:rPr>
        <w:t>астройк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B1826">
        <w:rPr>
          <w:rFonts w:ascii="Times New Roman" w:hAnsi="Times New Roman" w:cs="Times New Roman"/>
          <w:sz w:val="24"/>
          <w:szCs w:val="24"/>
        </w:rPr>
        <w:t xml:space="preserve"> счетов учета для справочников и документов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826">
        <w:rPr>
          <w:rFonts w:ascii="Times New Roman" w:hAnsi="Times New Roman" w:cs="Times New Roman"/>
          <w:sz w:val="24"/>
          <w:szCs w:val="24"/>
        </w:rPr>
        <w:t>(Bs_AccObjSetting)</w:t>
      </w:r>
      <w:r w:rsidR="00EA0A90">
        <w:rPr>
          <w:rFonts w:ascii="Times New Roman" w:hAnsi="Times New Roman" w:cs="Times New Roman"/>
          <w:sz w:val="24"/>
          <w:szCs w:val="24"/>
        </w:rPr>
        <w:t>.</w:t>
      </w:r>
      <w:commentRangeEnd w:id="9"/>
      <w:r w:rsidR="00E03F0F">
        <w:rPr>
          <w:rStyle w:val="a4"/>
        </w:rPr>
        <w:commentReference w:id="9"/>
      </w:r>
    </w:p>
    <w:p w14:paraId="4D73EDAB" w14:textId="77777777" w:rsidR="002247BB" w:rsidRPr="001B1826" w:rsidRDefault="002247BB" w:rsidP="002247BB">
      <w:pPr>
        <w:pStyle w:val="a5"/>
      </w:pPr>
      <w:r>
        <w:rPr>
          <w:rFonts w:ascii="Times New Roman" w:hAnsi="Times New Roman" w:cs="Times New Roman"/>
          <w:sz w:val="24"/>
          <w:szCs w:val="24"/>
        </w:rPr>
        <w:tab/>
      </w:r>
      <w:r w:rsidRPr="00562F02">
        <w:rPr>
          <w:rFonts w:ascii="Times New Roman" w:hAnsi="Times New Roman" w:cs="Times New Roman"/>
          <w:sz w:val="24"/>
          <w:szCs w:val="24"/>
          <w:highlight w:val="yellow"/>
        </w:rPr>
        <w:t>Класс позиции корректировки переименовать на «</w:t>
      </w:r>
      <w:commentRangeStart w:id="11"/>
      <w:r w:rsidRPr="00562F02">
        <w:rPr>
          <w:rFonts w:ascii="Times New Roman" w:hAnsi="Times New Roman" w:cs="Times New Roman"/>
          <w:sz w:val="24"/>
          <w:szCs w:val="24"/>
          <w:highlight w:val="yellow"/>
        </w:rPr>
        <w:t>Позиция корректировки</w:t>
      </w:r>
      <w:commentRangeEnd w:id="11"/>
      <w:r w:rsidR="00207AD6">
        <w:rPr>
          <w:rStyle w:val="a4"/>
        </w:rPr>
        <w:commentReference w:id="11"/>
      </w:r>
      <w:r w:rsidRPr="00562F02">
        <w:rPr>
          <w:rFonts w:ascii="Times New Roman" w:hAnsi="Times New Roman" w:cs="Times New Roman"/>
          <w:sz w:val="24"/>
          <w:szCs w:val="24"/>
          <w:highlight w:val="yellow"/>
        </w:rPr>
        <w:t>» / «Элемент корректировки» / «Корректирующая позиция»</w:t>
      </w:r>
      <w:commentRangeStart w:id="12"/>
      <w:r w:rsidRPr="00562F02">
        <w:rPr>
          <w:rFonts w:ascii="Times New Roman" w:hAnsi="Times New Roman" w:cs="Times New Roman"/>
          <w:sz w:val="24"/>
          <w:szCs w:val="24"/>
          <w:highlight w:val="yellow"/>
        </w:rPr>
        <w:t>)</w:t>
      </w:r>
      <w:commentRangeEnd w:id="12"/>
      <w:r w:rsidR="00207AD6">
        <w:rPr>
          <w:rStyle w:val="a4"/>
        </w:rPr>
        <w:commentReference w:id="12"/>
      </w:r>
    </w:p>
    <w:p w14:paraId="7371902F" w14:textId="77777777" w:rsidR="002247BB" w:rsidRPr="001B1826" w:rsidRDefault="002247BB" w:rsidP="002247BB">
      <w:pPr>
        <w:pStyle w:val="a3"/>
        <w:numPr>
          <w:ilvl w:val="1"/>
          <w:numId w:val="5"/>
        </w:numPr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sz w:val="24"/>
          <w:szCs w:val="24"/>
          <w:u w:val="single"/>
        </w:rPr>
        <w:t>Формирование графика платежей и фактических ДПП по документу корректировки</w:t>
      </w:r>
    </w:p>
    <w:p w14:paraId="66B55DD2" w14:textId="77777777" w:rsidR="002247BB" w:rsidRPr="005A561D" w:rsidRDefault="002247BB" w:rsidP="002247B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A561D">
        <w:rPr>
          <w:rFonts w:ascii="Times New Roman" w:hAnsi="Times New Roman" w:cs="Times New Roman"/>
          <w:sz w:val="24"/>
          <w:szCs w:val="24"/>
        </w:rPr>
        <w:t xml:space="preserve">Так как штрафы должны отражаться в платежном календаре - на уровень 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5A561D">
        <w:rPr>
          <w:rFonts w:ascii="Times New Roman" w:hAnsi="Times New Roman" w:cs="Times New Roman"/>
          <w:sz w:val="24"/>
          <w:szCs w:val="24"/>
        </w:rPr>
        <w:t>_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5A561D">
        <w:rPr>
          <w:rFonts w:ascii="Times New Roman" w:hAnsi="Times New Roman" w:cs="Times New Roman"/>
          <w:sz w:val="24"/>
          <w:szCs w:val="24"/>
        </w:rPr>
        <w:t xml:space="preserve"> требуется добавить возможность формирования графика платежей и фактических ДПП, </w:t>
      </w:r>
      <w:r w:rsidRPr="00562F02">
        <w:rPr>
          <w:rFonts w:ascii="Times New Roman" w:hAnsi="Times New Roman" w:cs="Times New Roman"/>
          <w:sz w:val="24"/>
          <w:szCs w:val="24"/>
          <w:highlight w:val="yellow"/>
        </w:rPr>
        <w:t>не исполняющих ДПП по договору</w:t>
      </w:r>
      <w:r w:rsidRPr="005A56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DD4024" w14:textId="13737F22" w:rsidR="002247BB" w:rsidRPr="001B1826" w:rsidRDefault="002247BB" w:rsidP="002247BB">
      <w:pPr>
        <w:ind w:firstLine="851"/>
        <w:rPr>
          <w:rFonts w:ascii="Times New Roman" w:hAnsi="Times New Roman" w:cs="Times New Roman"/>
          <w:strike/>
          <w:sz w:val="24"/>
          <w:szCs w:val="24"/>
        </w:rPr>
      </w:pPr>
      <w:r w:rsidRPr="005A561D">
        <w:rPr>
          <w:rFonts w:ascii="Times New Roman" w:hAnsi="Times New Roman" w:cs="Times New Roman"/>
          <w:sz w:val="24"/>
          <w:szCs w:val="24"/>
        </w:rPr>
        <w:t>Для этого дополнительно:</w:t>
      </w:r>
      <w:r w:rsidRPr="005A561D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5A561D">
        <w:rPr>
          <w:rFonts w:ascii="Times New Roman" w:hAnsi="Times New Roman" w:cs="Times New Roman"/>
          <w:sz w:val="24"/>
          <w:szCs w:val="24"/>
        </w:rPr>
        <w:tab/>
        <w:t xml:space="preserve"> 2.1) </w:t>
      </w:r>
      <w:commentRangeStart w:id="13"/>
      <w:r w:rsidRPr="005A561D">
        <w:rPr>
          <w:rFonts w:ascii="Times New Roman" w:hAnsi="Times New Roman" w:cs="Times New Roman"/>
          <w:sz w:val="24"/>
          <w:szCs w:val="24"/>
        </w:rPr>
        <w:t xml:space="preserve">Для </w:t>
      </w:r>
      <w:commentRangeStart w:id="14"/>
      <w:r w:rsidRPr="005A561D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5A561D">
        <w:rPr>
          <w:rFonts w:ascii="Times New Roman" w:hAnsi="Times New Roman" w:cs="Times New Roman"/>
          <w:sz w:val="24"/>
          <w:szCs w:val="24"/>
        </w:rPr>
        <w:t>_</w:t>
      </w:r>
      <w:r w:rsidRPr="005A561D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5A561D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4"/>
      <w:r w:rsidR="00207AD6">
        <w:rPr>
          <w:rStyle w:val="a4"/>
        </w:rPr>
        <w:commentReference w:id="14"/>
      </w:r>
      <w:r w:rsidRPr="005A561D">
        <w:rPr>
          <w:rFonts w:ascii="Times New Roman" w:hAnsi="Times New Roman" w:cs="Times New Roman"/>
          <w:sz w:val="24"/>
          <w:szCs w:val="24"/>
        </w:rPr>
        <w:t>добавить новый атрибут «Условие оплаты»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commentRangeEnd w:id="13"/>
      <w:r w:rsidR="00207AD6">
        <w:rPr>
          <w:rStyle w:val="a4"/>
        </w:rPr>
        <w:commentReference w:id="13"/>
      </w:r>
      <w:r>
        <w:rPr>
          <w:rFonts w:ascii="Times New Roman" w:hAnsi="Times New Roman" w:cs="Times New Roman"/>
          <w:sz w:val="24"/>
          <w:szCs w:val="24"/>
        </w:rPr>
        <w:t>В качестве возможных условий оплаты будет выступать ограниченный настройкой</w:t>
      </w:r>
      <w:r w:rsidRPr="005A56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список условий (</w:t>
      </w:r>
      <w:r w:rsidRPr="00B01360">
        <w:rPr>
          <w:rFonts w:ascii="Times New Roman" w:hAnsi="Times New Roman" w:cs="Times New Roman"/>
          <w:sz w:val="24"/>
          <w:szCs w:val="24"/>
        </w:rPr>
        <w:t>Bs_PayConditionExclusion</w:t>
      </w:r>
      <w:r>
        <w:rPr>
          <w:rFonts w:ascii="Times New Roman" w:hAnsi="Times New Roman" w:cs="Times New Roman"/>
          <w:sz w:val="24"/>
          <w:szCs w:val="24"/>
        </w:rPr>
        <w:t>).</w:t>
      </w:r>
      <w:r w:rsidR="00E94B74" w:rsidRPr="00E94B74">
        <w:rPr>
          <w:rFonts w:ascii="Times New Roman" w:hAnsi="Times New Roman" w:cs="Times New Roman"/>
          <w:sz w:val="24"/>
          <w:szCs w:val="24"/>
        </w:rPr>
        <w:t xml:space="preserve"> </w:t>
      </w:r>
      <w:r w:rsidR="00E94B74" w:rsidRPr="00562F02">
        <w:rPr>
          <w:rFonts w:ascii="Times New Roman" w:hAnsi="Times New Roman" w:cs="Times New Roman"/>
          <w:sz w:val="24"/>
          <w:szCs w:val="24"/>
          <w:highlight w:val="yellow"/>
        </w:rPr>
        <w:t>Сам перечень условий будет содержать единственный элемент условия оплаты с процентом оплаты 100 и датой, не выходящей за рамки окончания договора.</w:t>
      </w:r>
      <w:r w:rsidRPr="005A561D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5A561D">
        <w:rPr>
          <w:rFonts w:ascii="Times New Roman" w:hAnsi="Times New Roman" w:cs="Times New Roman"/>
          <w:sz w:val="24"/>
          <w:szCs w:val="24"/>
        </w:rPr>
        <w:tab/>
        <w:t xml:space="preserve"> 2.2) </w:t>
      </w:r>
      <w:r>
        <w:rPr>
          <w:rFonts w:ascii="Times New Roman" w:hAnsi="Times New Roman" w:cs="Times New Roman"/>
          <w:sz w:val="24"/>
          <w:szCs w:val="24"/>
        </w:rPr>
        <w:t xml:space="preserve">Для настройки исполнения в </w:t>
      </w:r>
      <w:r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1B182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1B1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добавить атрибут типа распределения оплаты.</w:t>
      </w:r>
      <w:r>
        <w:rPr>
          <w:rFonts w:ascii="Times New Roman" w:hAnsi="Times New Roman" w:cs="Times New Roman"/>
          <w:strike/>
          <w:sz w:val="24"/>
          <w:szCs w:val="24"/>
        </w:rPr>
        <w:br/>
      </w:r>
      <w:r w:rsidRPr="001B1826">
        <w:rPr>
          <w:rFonts w:ascii="Times New Roman" w:hAnsi="Times New Roman" w:cs="Times New Roman"/>
          <w:sz w:val="24"/>
          <w:szCs w:val="24"/>
        </w:rPr>
        <w:tab/>
        <w:t xml:space="preserve">2.3) </w:t>
      </w:r>
      <w:r>
        <w:rPr>
          <w:rFonts w:ascii="Times New Roman" w:hAnsi="Times New Roman" w:cs="Times New Roman"/>
          <w:sz w:val="24"/>
          <w:szCs w:val="24"/>
        </w:rPr>
        <w:t xml:space="preserve">Для формирования графика платежей </w:t>
      </w:r>
      <w:commentRangeStart w:id="15"/>
      <w:r>
        <w:rPr>
          <w:rFonts w:ascii="Times New Roman" w:hAnsi="Times New Roman" w:cs="Times New Roman"/>
          <w:sz w:val="24"/>
          <w:szCs w:val="24"/>
        </w:rPr>
        <w:t xml:space="preserve">и впоследствии фактических ДПП </w:t>
      </w:r>
      <w:commentRangeEnd w:id="15"/>
      <w:r w:rsidR="008035FD">
        <w:rPr>
          <w:rStyle w:val="a4"/>
        </w:rPr>
        <w:commentReference w:id="15"/>
      </w:r>
      <w:r>
        <w:rPr>
          <w:rFonts w:ascii="Times New Roman" w:hAnsi="Times New Roman" w:cs="Times New Roman"/>
          <w:sz w:val="24"/>
          <w:szCs w:val="24"/>
        </w:rPr>
        <w:t>р</w:t>
      </w:r>
      <w:r w:rsidRPr="001B1826">
        <w:rPr>
          <w:rFonts w:ascii="Times New Roman" w:hAnsi="Times New Roman" w:cs="Times New Roman"/>
          <w:sz w:val="24"/>
          <w:szCs w:val="24"/>
        </w:rPr>
        <w:t xml:space="preserve">еализовать и подключить к </w:t>
      </w:r>
      <w:r w:rsidRPr="001B1826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1B1826">
        <w:rPr>
          <w:rFonts w:ascii="Times New Roman" w:hAnsi="Times New Roman" w:cs="Times New Roman"/>
          <w:sz w:val="24"/>
          <w:szCs w:val="24"/>
        </w:rPr>
        <w:t>_</w:t>
      </w:r>
      <w:r w:rsidRPr="001B1826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1B1826">
        <w:rPr>
          <w:rFonts w:ascii="Times New Roman" w:hAnsi="Times New Roman" w:cs="Times New Roman"/>
          <w:sz w:val="24"/>
          <w:szCs w:val="24"/>
        </w:rPr>
        <w:t xml:space="preserve"> коллекцию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78347B">
        <w:rPr>
          <w:rFonts w:ascii="Times New Roman" w:hAnsi="Times New Roman" w:cs="Times New Roman"/>
          <w:sz w:val="24"/>
          <w:szCs w:val="24"/>
        </w:rPr>
        <w:t xml:space="preserve">График платежей документа </w:t>
      </w:r>
      <w:r>
        <w:rPr>
          <w:rFonts w:ascii="Times New Roman" w:hAnsi="Times New Roman" w:cs="Times New Roman"/>
          <w:sz w:val="24"/>
          <w:szCs w:val="24"/>
        </w:rPr>
        <w:t>корректировки»</w:t>
      </w:r>
      <w:r w:rsidRPr="001B1826">
        <w:rPr>
          <w:rFonts w:ascii="Times New Roman" w:hAnsi="Times New Roman" w:cs="Times New Roman"/>
          <w:sz w:val="24"/>
          <w:szCs w:val="24"/>
        </w:rPr>
        <w:t xml:space="preserve"> </w:t>
      </w:r>
      <w:r w:rsidRPr="001B1826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Pr="001B1826">
        <w:rPr>
          <w:rFonts w:ascii="Times New Roman" w:hAnsi="Times New Roman" w:cs="Times New Roman"/>
          <w:sz w:val="24"/>
          <w:szCs w:val="24"/>
        </w:rPr>
        <w:t>_</w:t>
      </w:r>
      <w:ins w:id="16" w:author="Alexander Russkikh" w:date="2025-09-16T10:43:00Z">
        <w:r w:rsidR="008035FD" w:rsidRPr="008035FD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 w:rsidR="008035FD" w:rsidRPr="001B1826">
          <w:rPr>
            <w:rFonts w:ascii="Times New Roman" w:hAnsi="Times New Roman" w:cs="Times New Roman"/>
            <w:sz w:val="24"/>
            <w:szCs w:val="24"/>
            <w:lang w:val="en-US"/>
          </w:rPr>
          <w:t>Correct</w:t>
        </w:r>
      </w:ins>
      <w:r w:rsidRPr="001B1826">
        <w:rPr>
          <w:rFonts w:ascii="Times New Roman" w:hAnsi="Times New Roman" w:cs="Times New Roman"/>
          <w:sz w:val="24"/>
          <w:szCs w:val="24"/>
        </w:rPr>
        <w:t>PaySchedule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F292C7" w14:textId="77777777" w:rsidR="002247BB" w:rsidRPr="001B1826" w:rsidRDefault="002247BB" w:rsidP="002247BB">
      <w:pPr>
        <w:pStyle w:val="a3"/>
        <w:numPr>
          <w:ilvl w:val="1"/>
          <w:numId w:val="5"/>
        </w:numPr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sz w:val="24"/>
          <w:szCs w:val="24"/>
          <w:u w:val="single"/>
        </w:rPr>
        <w:t>Доработки в части учета объекта баланса корректировки при выполнении зачетов аванса</w:t>
      </w:r>
    </w:p>
    <w:p w14:paraId="74F58CC5" w14:textId="25470385" w:rsidR="002247BB" w:rsidRDefault="002247BB" w:rsidP="002247BB">
      <w:pPr>
        <w:ind w:firstLine="708"/>
      </w:pPr>
      <w:r w:rsidRPr="005A561D">
        <w:rPr>
          <w:rFonts w:ascii="Times New Roman" w:hAnsi="Times New Roman" w:cs="Times New Roman"/>
          <w:sz w:val="24"/>
          <w:szCs w:val="24"/>
        </w:rPr>
        <w:t xml:space="preserve">Так как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5A561D">
        <w:rPr>
          <w:rFonts w:ascii="Times New Roman" w:hAnsi="Times New Roman" w:cs="Times New Roman"/>
          <w:sz w:val="24"/>
          <w:szCs w:val="24"/>
        </w:rPr>
        <w:t>штраф</w:t>
      </w:r>
      <w:r>
        <w:rPr>
          <w:rFonts w:ascii="Times New Roman" w:hAnsi="Times New Roman" w:cs="Times New Roman"/>
          <w:sz w:val="24"/>
          <w:szCs w:val="24"/>
        </w:rPr>
        <w:t>ам</w:t>
      </w:r>
      <w:r w:rsidRPr="005A56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пени </w:t>
      </w:r>
      <w:r w:rsidRPr="001B1826">
        <w:rPr>
          <w:rFonts w:ascii="Times New Roman" w:hAnsi="Times New Roman" w:cs="Times New Roman"/>
          <w:sz w:val="24"/>
          <w:szCs w:val="24"/>
        </w:rPr>
        <w:t xml:space="preserve">необходимо поддерживать возможность </w:t>
      </w:r>
      <w:r w:rsidR="002A4D24">
        <w:rPr>
          <w:rFonts w:ascii="Times New Roman" w:hAnsi="Times New Roman" w:cs="Times New Roman"/>
          <w:sz w:val="24"/>
          <w:szCs w:val="24"/>
        </w:rPr>
        <w:t xml:space="preserve">выполнять зачет </w:t>
      </w:r>
      <w:r w:rsidRPr="001B1826">
        <w:rPr>
          <w:rFonts w:ascii="Times New Roman" w:hAnsi="Times New Roman" w:cs="Times New Roman"/>
          <w:sz w:val="24"/>
          <w:szCs w:val="24"/>
        </w:rPr>
        <w:t>аванс</w:t>
      </w:r>
      <w:r w:rsidR="002A4D24">
        <w:rPr>
          <w:rFonts w:ascii="Times New Roman" w:hAnsi="Times New Roman" w:cs="Times New Roman"/>
          <w:sz w:val="24"/>
          <w:szCs w:val="24"/>
        </w:rPr>
        <w:t>а,</w:t>
      </w:r>
      <w:r w:rsidRPr="001B1826">
        <w:rPr>
          <w:rFonts w:ascii="Times New Roman" w:hAnsi="Times New Roman" w:cs="Times New Roman"/>
          <w:sz w:val="24"/>
          <w:szCs w:val="24"/>
        </w:rPr>
        <w:t xml:space="preserve"> выданный на документ корректировки кредиторской задолженности в интерфейсе зачета аванса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B1826">
        <w:rPr>
          <w:rFonts w:ascii="Times New Roman" w:hAnsi="Times New Roman" w:cs="Times New Roman"/>
          <w:sz w:val="24"/>
          <w:szCs w:val="24"/>
        </w:rPr>
        <w:t>по документам кредиторской задолженности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t xml:space="preserve"> </w:t>
      </w:r>
      <w:r w:rsidRPr="005A561D">
        <w:rPr>
          <w:rFonts w:ascii="Times New Roman" w:hAnsi="Times New Roman" w:cs="Times New Roman"/>
          <w:sz w:val="24"/>
          <w:szCs w:val="24"/>
        </w:rPr>
        <w:t xml:space="preserve">следует выполнить доработку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5A561D">
        <w:rPr>
          <w:rFonts w:ascii="Times New Roman" w:hAnsi="Times New Roman" w:cs="Times New Roman"/>
          <w:sz w:val="24"/>
          <w:szCs w:val="24"/>
        </w:rPr>
        <w:t>отражени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5A561D">
        <w:rPr>
          <w:rFonts w:ascii="Times New Roman" w:hAnsi="Times New Roman" w:cs="Times New Roman"/>
          <w:sz w:val="24"/>
          <w:szCs w:val="24"/>
        </w:rPr>
        <w:t xml:space="preserve"> в интерфейсе зачета аванса в части </w:t>
      </w:r>
      <w:r w:rsidRPr="001B1826">
        <w:rPr>
          <w:rFonts w:ascii="Times New Roman" w:hAnsi="Times New Roman" w:cs="Times New Roman"/>
          <w:sz w:val="24"/>
          <w:szCs w:val="24"/>
        </w:rPr>
        <w:t xml:space="preserve">выборки документов кредиторской задолженности для распределения </w:t>
      </w:r>
      <w:r w:rsidR="00EE205D">
        <w:rPr>
          <w:rFonts w:ascii="Times New Roman" w:hAnsi="Times New Roman" w:cs="Times New Roman"/>
          <w:sz w:val="24"/>
          <w:szCs w:val="24"/>
        </w:rPr>
        <w:t>сумм</w:t>
      </w:r>
      <w:r w:rsidRPr="001B1826">
        <w:rPr>
          <w:rFonts w:ascii="Times New Roman" w:hAnsi="Times New Roman" w:cs="Times New Roman"/>
          <w:sz w:val="24"/>
          <w:szCs w:val="24"/>
        </w:rPr>
        <w:t xml:space="preserve"> по документам корректировки</w:t>
      </w:r>
      <w:r>
        <w:t>.</w:t>
      </w:r>
    </w:p>
    <w:p w14:paraId="0A00FDF0" w14:textId="01CDD80A" w:rsidR="002247BB" w:rsidRPr="005A561D" w:rsidRDefault="002247BB" w:rsidP="00A50AD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B1826">
        <w:rPr>
          <w:rFonts w:ascii="Times New Roman" w:hAnsi="Times New Roman" w:cs="Times New Roman"/>
          <w:sz w:val="24"/>
          <w:szCs w:val="24"/>
        </w:rPr>
        <w:t>Также необходимо доработать исполнение ДПП на сумму распределения аванса для зачета по корректировке задолженности по исходящему ПП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0762C9" w14:textId="77777777" w:rsidR="0089067E" w:rsidRPr="001B1826" w:rsidRDefault="0089067E" w:rsidP="0089067E">
      <w:pPr>
        <w:pStyle w:val="a3"/>
        <w:numPr>
          <w:ilvl w:val="1"/>
          <w:numId w:val="5"/>
        </w:numPr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sz w:val="24"/>
          <w:szCs w:val="24"/>
          <w:u w:val="single"/>
        </w:rPr>
        <w:t>Расширение настроек для ограничения выбора счетов в бух. справках</w:t>
      </w:r>
    </w:p>
    <w:p w14:paraId="10658FCA" w14:textId="77777777" w:rsidR="0089067E" w:rsidRPr="005A561D" w:rsidRDefault="0089067E" w:rsidP="0089067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A561D">
        <w:rPr>
          <w:rFonts w:ascii="Times New Roman" w:hAnsi="Times New Roman" w:cs="Times New Roman"/>
          <w:sz w:val="24"/>
          <w:szCs w:val="24"/>
        </w:rPr>
        <w:t xml:space="preserve">Для исключения некорректного отражения штрафов по неподходящим счетам будет выполнена настройка ограничения выбора счетов для бух. справок </w:t>
      </w:r>
      <w:commentRangeStart w:id="17"/>
      <w:r w:rsidRPr="005A561D">
        <w:rPr>
          <w:rFonts w:ascii="Times New Roman" w:hAnsi="Times New Roman" w:cs="Times New Roman"/>
          <w:sz w:val="24"/>
          <w:szCs w:val="24"/>
          <w:highlight w:val="yellow"/>
        </w:rPr>
        <w:t>(за счет добавления ограничивающей настройки на тип объекта хоз.операции Act_TransDoc_AccountingInfo)</w:t>
      </w:r>
      <w:commentRangeEnd w:id="17"/>
      <w:r w:rsidR="00DB5DB9">
        <w:rPr>
          <w:rStyle w:val="a4"/>
        </w:rPr>
        <w:commentReference w:id="17"/>
      </w:r>
      <w:r w:rsidRPr="005A561D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3EB31C4E" w14:textId="77777777" w:rsidR="005B11A2" w:rsidRPr="005A561D" w:rsidRDefault="005B11A2" w:rsidP="005B11A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A561D">
        <w:rPr>
          <w:rFonts w:ascii="Times New Roman" w:hAnsi="Times New Roman" w:cs="Times New Roman"/>
          <w:sz w:val="24"/>
          <w:szCs w:val="24"/>
        </w:rPr>
        <w:lastRenderedPageBreak/>
        <w:t>В рамках обеспечения автоматического формирования проводок по документу корректировки требуется сделать настройку отражения в БУ на уровне типа документа</w:t>
      </w:r>
      <w:r>
        <w:rPr>
          <w:rFonts w:ascii="Times New Roman" w:hAnsi="Times New Roman" w:cs="Times New Roman"/>
          <w:sz w:val="24"/>
          <w:szCs w:val="24"/>
        </w:rPr>
        <w:t xml:space="preserve"> позиции корректировочной задолженности.</w:t>
      </w:r>
    </w:p>
    <w:p w14:paraId="67DE5217" w14:textId="77777777" w:rsidR="0089067E" w:rsidRPr="001B1826" w:rsidRDefault="0089067E" w:rsidP="0089067E">
      <w:pPr>
        <w:ind w:firstLine="708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 w:rsidRPr="001B1826">
        <w:rPr>
          <w:rFonts w:ascii="Times New Roman" w:hAnsi="Times New Roman" w:cs="Times New Roman"/>
          <w:sz w:val="24"/>
          <w:szCs w:val="24"/>
          <w:u w:val="single"/>
        </w:rPr>
        <w:t>5.6 Расширение настроек для ограничения типа счета учета в позиции корректировочной задолженности</w:t>
      </w:r>
    </w:p>
    <w:p w14:paraId="57002195" w14:textId="744484DB" w:rsidR="0089067E" w:rsidRPr="001B1826" w:rsidRDefault="0089067E" w:rsidP="0089067E">
      <w:pPr>
        <w:ind w:firstLine="708"/>
      </w:pPr>
      <w:r w:rsidRPr="001B1826">
        <w:rPr>
          <w:rFonts w:ascii="Times New Roman" w:hAnsi="Times New Roman" w:cs="Times New Roman"/>
          <w:sz w:val="24"/>
          <w:szCs w:val="24"/>
        </w:rPr>
        <w:t xml:space="preserve">В </w:t>
      </w:r>
      <w:r w:rsidR="00957C11">
        <w:rPr>
          <w:rFonts w:ascii="Times New Roman" w:hAnsi="Times New Roman" w:cs="Times New Roman"/>
          <w:sz w:val="24"/>
          <w:szCs w:val="24"/>
        </w:rPr>
        <w:t>целях</w:t>
      </w:r>
      <w:r w:rsidRPr="001B1826">
        <w:rPr>
          <w:rFonts w:ascii="Times New Roman" w:hAnsi="Times New Roman" w:cs="Times New Roman"/>
          <w:sz w:val="24"/>
          <w:szCs w:val="24"/>
        </w:rPr>
        <w:t xml:space="preserve"> обеспечения автоматического формирования проводок по документу корректировки требуется сделать настройку отражения в БУ на уровне типа документа</w:t>
      </w:r>
    </w:p>
    <w:p w14:paraId="3B153A2E" w14:textId="77777777" w:rsidR="0089067E" w:rsidRDefault="0089067E" w:rsidP="0089067E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5A561D">
        <w:rPr>
          <w:rFonts w:ascii="Times New Roman" w:hAnsi="Times New Roman" w:cs="Times New Roman"/>
          <w:sz w:val="24"/>
          <w:szCs w:val="24"/>
        </w:rPr>
        <w:t xml:space="preserve">Для гибкой корреспонденции счетов по позициям корректирующего документа необходимо добавить расширение к настройкам позиции корректирующего документа (добавить настройку-расширение Pm_ObjectType к типу позиции с выводом поля типа счета учета – </w:t>
      </w:r>
      <w:commentRangeStart w:id="18"/>
      <w:r w:rsidRPr="005A561D">
        <w:rPr>
          <w:rFonts w:ascii="Times New Roman" w:hAnsi="Times New Roman" w:cs="Times New Roman"/>
          <w:sz w:val="24"/>
          <w:szCs w:val="24"/>
          <w:highlight w:val="yellow"/>
        </w:rPr>
        <w:t>по аналогии с позициями авансового отчета</w:t>
      </w:r>
      <w:commentRangeEnd w:id="18"/>
      <w:r w:rsidR="00DB5DB9">
        <w:rPr>
          <w:rStyle w:val="a4"/>
        </w:rPr>
        <w:commentReference w:id="18"/>
      </w:r>
      <w:r w:rsidRPr="005A561D">
        <w:rPr>
          <w:rFonts w:ascii="Times New Roman" w:hAnsi="Times New Roman" w:cs="Times New Roman"/>
          <w:sz w:val="24"/>
          <w:szCs w:val="24"/>
        </w:rPr>
        <w:t>)</w:t>
      </w:r>
    </w:p>
    <w:p w14:paraId="3865C383" w14:textId="29AA6795" w:rsidR="0089067E" w:rsidRPr="005A561D" w:rsidRDefault="004A73AC" w:rsidP="0089067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>Реализовать и подключить настройку по з</w:t>
      </w:r>
      <w:commentRangeStart w:id="19"/>
      <w:commentRangeStart w:id="20"/>
      <w:r w:rsidR="0089067E" w:rsidRPr="001B1826">
        <w:rPr>
          <w:rFonts w:ascii="Times New Roman" w:hAnsi="Times New Roman" w:cs="Times New Roman"/>
          <w:sz w:val="24"/>
          <w:szCs w:val="24"/>
          <w:highlight w:val="yellow"/>
          <w:u w:val="single"/>
        </w:rPr>
        <w:t>апрет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>у</w:t>
      </w:r>
      <w:r w:rsidR="0089067E" w:rsidRPr="001B1826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в бух.справках 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ведения </w:t>
      </w:r>
      <w:r w:rsidR="0089067E" w:rsidRPr="001B1826">
        <w:rPr>
          <w:rFonts w:ascii="Times New Roman" w:hAnsi="Times New Roman" w:cs="Times New Roman"/>
          <w:sz w:val="24"/>
          <w:szCs w:val="24"/>
          <w:highlight w:val="yellow"/>
          <w:u w:val="single"/>
        </w:rPr>
        <w:t>счет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>ов</w:t>
      </w:r>
      <w:r w:rsidR="0089067E" w:rsidRPr="001B1826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60, 62, 76</w:t>
      </w:r>
      <w:commentRangeEnd w:id="19"/>
      <w:r w:rsidR="0089067E" w:rsidRPr="001B1826">
        <w:rPr>
          <w:rStyle w:val="a4"/>
          <w:highlight w:val="yellow"/>
          <w:u w:val="single"/>
        </w:rPr>
        <w:commentReference w:id="19"/>
      </w:r>
      <w:commentRangeEnd w:id="20"/>
      <w:r w:rsidR="00DB5DB9">
        <w:rPr>
          <w:rStyle w:val="a4"/>
        </w:rPr>
        <w:commentReference w:id="20"/>
      </w:r>
      <w:r w:rsidR="0089067E" w:rsidRPr="001B1826">
        <w:rPr>
          <w:rFonts w:ascii="Times New Roman" w:hAnsi="Times New Roman" w:cs="Times New Roman"/>
          <w:sz w:val="24"/>
          <w:szCs w:val="24"/>
          <w:highlight w:val="yellow"/>
          <w:u w:val="single"/>
        </w:rPr>
        <w:t>.</w:t>
      </w:r>
    </w:p>
    <w:p w14:paraId="25B998CB" w14:textId="77777777" w:rsidR="005B11A2" w:rsidRPr="00983652" w:rsidRDefault="005B11A2" w:rsidP="005B11A2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83652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Открытые вопросы:</w:t>
      </w:r>
      <w:r w:rsidRPr="0098365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5C277797" w14:textId="77777777" w:rsidR="005B11A2" w:rsidRPr="00983652" w:rsidRDefault="005B11A2" w:rsidP="005B11A2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 w:rsidRPr="00983652">
        <w:rPr>
          <w:rFonts w:ascii="Times New Roman" w:hAnsi="Times New Roman" w:cs="Times New Roman"/>
          <w:sz w:val="24"/>
          <w:szCs w:val="24"/>
        </w:rPr>
        <w:t xml:space="preserve">Особенности интеграции документов из </w:t>
      </w:r>
      <w:r w:rsidRPr="00983652">
        <w:rPr>
          <w:rFonts w:ascii="Times New Roman" w:hAnsi="Times New Roman" w:cs="Times New Roman"/>
          <w:sz w:val="24"/>
          <w:szCs w:val="24"/>
          <w:lang w:val="en-US"/>
        </w:rPr>
        <w:t>SAP</w:t>
      </w:r>
      <w:r w:rsidRPr="00983652">
        <w:rPr>
          <w:rFonts w:ascii="Times New Roman" w:hAnsi="Times New Roman" w:cs="Times New Roman"/>
          <w:sz w:val="24"/>
          <w:szCs w:val="24"/>
        </w:rPr>
        <w:t xml:space="preserve"> по временной схеме перехода. Как проводится учет в БУ и Казначействе.</w:t>
      </w:r>
    </w:p>
    <w:p w14:paraId="7123BF82" w14:textId="77777777" w:rsidR="005B11A2" w:rsidRDefault="005B11A2" w:rsidP="005B11A2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 w:rsidRPr="00983652">
        <w:rPr>
          <w:rFonts w:ascii="Times New Roman" w:hAnsi="Times New Roman" w:cs="Times New Roman"/>
          <w:sz w:val="24"/>
          <w:szCs w:val="24"/>
        </w:rPr>
        <w:t>За счет каких функциональных инструментов требуется обеспечить зачет штрафов (в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3652">
        <w:rPr>
          <w:rFonts w:ascii="Times New Roman" w:hAnsi="Times New Roman" w:cs="Times New Roman"/>
          <w:sz w:val="24"/>
          <w:szCs w:val="24"/>
        </w:rPr>
        <w:t xml:space="preserve">каком интерфейсе)? </w:t>
      </w:r>
    </w:p>
    <w:p w14:paraId="0376CE66" w14:textId="0D200C22" w:rsidR="005B11A2" w:rsidRDefault="005B11A2" w:rsidP="005B11A2">
      <w:pPr>
        <w:pStyle w:val="a3"/>
        <w:numPr>
          <w:ilvl w:val="0"/>
          <w:numId w:val="6"/>
        </w:numPr>
        <w:ind w:left="0" w:firstLine="851"/>
        <w:rPr>
          <w:rFonts w:ascii="Times New Roman" w:hAnsi="Times New Roman" w:cs="Times New Roman"/>
          <w:sz w:val="24"/>
          <w:szCs w:val="24"/>
        </w:rPr>
      </w:pPr>
      <w:r w:rsidRPr="00983652">
        <w:rPr>
          <w:rFonts w:ascii="Times New Roman" w:hAnsi="Times New Roman" w:cs="Times New Roman"/>
          <w:sz w:val="24"/>
          <w:szCs w:val="24"/>
        </w:rPr>
        <w:t>Какой тип отчетности по отражению штрафов необходим и необходим ли?</w:t>
      </w:r>
    </w:p>
    <w:p w14:paraId="217E1F83" w14:textId="500315A4" w:rsidR="005D3EFE" w:rsidRDefault="002162B3" w:rsidP="00D90130">
      <w:pPr>
        <w:pStyle w:val="a3"/>
        <w:numPr>
          <w:ilvl w:val="0"/>
          <w:numId w:val="6"/>
        </w:numPr>
        <w:shd w:val="clear" w:color="auto" w:fill="FFFF00"/>
        <w:spacing w:after="0"/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проработка схемы загрузки по аналогии с бух. Справкой.</w:t>
      </w:r>
    </w:p>
    <w:p w14:paraId="638B14FD" w14:textId="2FDA4430" w:rsidR="002162B3" w:rsidRPr="00513676" w:rsidRDefault="002162B3" w:rsidP="00D90130">
      <w:pPr>
        <w:shd w:val="clear" w:color="auto" w:fill="FFFF0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Исходим из того, что будет отдельная схема асин</w:t>
      </w:r>
      <w:r w:rsidR="00513676">
        <w:rPr>
          <w:rFonts w:ascii="Times New Roman" w:hAnsi="Times New Roman" w:cs="Times New Roman"/>
          <w:sz w:val="24"/>
          <w:szCs w:val="24"/>
        </w:rPr>
        <w:t xml:space="preserve">хронной интеграции </w:t>
      </w:r>
      <w:r>
        <w:rPr>
          <w:rFonts w:ascii="Times New Roman" w:hAnsi="Times New Roman" w:cs="Times New Roman"/>
          <w:sz w:val="24"/>
          <w:szCs w:val="24"/>
        </w:rPr>
        <w:t>(не та же, что используется для создания бух. справки).</w:t>
      </w:r>
      <w:r w:rsidR="00513676">
        <w:rPr>
          <w:rFonts w:ascii="Times New Roman" w:hAnsi="Times New Roman" w:cs="Times New Roman"/>
          <w:sz w:val="24"/>
          <w:szCs w:val="24"/>
        </w:rPr>
        <w:t xml:space="preserve"> По принятым данным будем создавать </w:t>
      </w:r>
      <w:r w:rsidR="00513676">
        <w:rPr>
          <w:rFonts w:ascii="Times New Roman" w:hAnsi="Times New Roman" w:cs="Times New Roman"/>
          <w:sz w:val="24"/>
          <w:szCs w:val="24"/>
          <w:lang w:val="en-US"/>
        </w:rPr>
        <w:t>Pm</w:t>
      </w:r>
      <w:r w:rsidR="00513676" w:rsidRPr="00513676">
        <w:rPr>
          <w:rFonts w:ascii="Times New Roman" w:hAnsi="Times New Roman" w:cs="Times New Roman"/>
          <w:sz w:val="24"/>
          <w:szCs w:val="24"/>
        </w:rPr>
        <w:t>_</w:t>
      </w:r>
      <w:r w:rsidR="00513676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="00513676" w:rsidRPr="00513676">
        <w:rPr>
          <w:rFonts w:ascii="Times New Roman" w:hAnsi="Times New Roman" w:cs="Times New Roman"/>
          <w:sz w:val="24"/>
          <w:szCs w:val="24"/>
        </w:rPr>
        <w:t xml:space="preserve"> </w:t>
      </w:r>
      <w:r w:rsidR="00513676">
        <w:rPr>
          <w:rFonts w:ascii="Times New Roman" w:hAnsi="Times New Roman" w:cs="Times New Roman"/>
          <w:sz w:val="24"/>
          <w:szCs w:val="24"/>
        </w:rPr>
        <w:t xml:space="preserve">и стандартным способом проводить его в </w:t>
      </w:r>
      <w:r w:rsidR="00513676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="00513676" w:rsidRPr="00513676">
        <w:rPr>
          <w:rFonts w:ascii="Times New Roman" w:hAnsi="Times New Roman" w:cs="Times New Roman"/>
          <w:sz w:val="24"/>
          <w:szCs w:val="24"/>
        </w:rPr>
        <w:t>.</w:t>
      </w:r>
    </w:p>
    <w:p w14:paraId="66BF6812" w14:textId="223D37B5" w:rsidR="00095BE8" w:rsidRPr="00095BE8" w:rsidRDefault="00095BE8" w:rsidP="00095BE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5BE8">
        <w:rPr>
          <w:rFonts w:ascii="Times New Roman" w:hAnsi="Times New Roman" w:cs="Times New Roman"/>
          <w:sz w:val="24"/>
          <w:szCs w:val="24"/>
        </w:rPr>
        <w:t xml:space="preserve">Какие условия оплаты используются в </w:t>
      </w:r>
      <w:r w:rsidRPr="00095BE8">
        <w:rPr>
          <w:rFonts w:ascii="Times New Roman" w:hAnsi="Times New Roman" w:cs="Times New Roman"/>
          <w:sz w:val="24"/>
          <w:szCs w:val="24"/>
          <w:lang w:val="en-US"/>
        </w:rPr>
        <w:t>SAP</w:t>
      </w:r>
      <w:r w:rsidRPr="00095BE8">
        <w:rPr>
          <w:rFonts w:ascii="Times New Roman" w:hAnsi="Times New Roman" w:cs="Times New Roman"/>
          <w:sz w:val="24"/>
          <w:szCs w:val="24"/>
        </w:rPr>
        <w:t xml:space="preserve"> для формирования документов исполнения по штрафам?</w:t>
      </w:r>
    </w:p>
    <w:p w14:paraId="0FAFDB5F" w14:textId="30DAABF1" w:rsidR="005F7811" w:rsidRDefault="005F7811"/>
    <w:sectPr w:rsidR="005F7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ander Russkikh" w:date="2025-09-16T10:11:00Z" w:initials="AR">
    <w:p w14:paraId="1E1E1500" w14:textId="1617EC6B" w:rsidR="00502CD9" w:rsidRDefault="00502CD9">
      <w:pPr>
        <w:pStyle w:val="a5"/>
      </w:pPr>
      <w:r>
        <w:rPr>
          <w:rStyle w:val="a4"/>
        </w:rPr>
        <w:annotationRef/>
      </w:r>
      <w:r>
        <w:t>Также отсутствует возможность создать корректировку, которая не изменяет баланс по уже имеющейся задолженности, а создает новую задолженность</w:t>
      </w:r>
    </w:p>
  </w:comment>
  <w:comment w:id="1" w:author="Даниил Журавков g8in" w:date="2025-09-15T17:58:00Z" w:initials="ДЖg">
    <w:p w14:paraId="0BE5A869" w14:textId="2B8BF5AB" w:rsidR="00F008B7" w:rsidRDefault="00F008B7">
      <w:pPr>
        <w:pStyle w:val="a5"/>
      </w:pPr>
      <w:r>
        <w:rPr>
          <w:rStyle w:val="a4"/>
        </w:rPr>
        <w:annotationRef/>
      </w:r>
      <w:r>
        <w:t>Для обсуждения</w:t>
      </w:r>
    </w:p>
  </w:comment>
  <w:comment w:id="2" w:author="Alexander Russkikh" w:date="2025-09-16T10:14:00Z" w:initials="AR">
    <w:p w14:paraId="19AB3DF2" w14:textId="77777777" w:rsidR="00502CD9" w:rsidRDefault="00502CD9">
      <w:pPr>
        <w:pStyle w:val="a5"/>
      </w:pPr>
      <w:r>
        <w:rPr>
          <w:rStyle w:val="a4"/>
        </w:rPr>
        <w:annotationRef/>
      </w:r>
      <w:r>
        <w:t>Да, это правильно</w:t>
      </w:r>
    </w:p>
    <w:p w14:paraId="517BFD37" w14:textId="71D1F0AF" w:rsidR="00502CD9" w:rsidRDefault="00502CD9">
      <w:pPr>
        <w:pStyle w:val="a5"/>
      </w:pPr>
      <w:r>
        <w:t>Требуется проработка, как настраивать исключение как в части обязательств, так и в части оплаты</w:t>
      </w:r>
    </w:p>
  </w:comment>
  <w:comment w:id="3" w:author="Alexander Russkikh" w:date="2025-09-16T10:14:00Z" w:initials="AR">
    <w:p w14:paraId="5BB2BD78" w14:textId="77777777" w:rsidR="00502CD9" w:rsidRDefault="00502CD9">
      <w:pPr>
        <w:pStyle w:val="a5"/>
      </w:pPr>
      <w:r>
        <w:rPr>
          <w:rStyle w:val="a4"/>
        </w:rPr>
        <w:annotationRef/>
      </w:r>
      <w:r>
        <w:t>Не вполне так</w:t>
      </w:r>
    </w:p>
    <w:p w14:paraId="30F20DE4" w14:textId="77777777" w:rsidR="00502CD9" w:rsidRDefault="00502CD9">
      <w:pPr>
        <w:pStyle w:val="a5"/>
      </w:pPr>
      <w:r>
        <w:t>Указание счетов и аналитик должно осуществляться непосредственно в корректировке</w:t>
      </w:r>
    </w:p>
    <w:p w14:paraId="76877D37" w14:textId="07520475" w:rsidR="00E03F0F" w:rsidRPr="00502CD9" w:rsidRDefault="00E03F0F">
      <w:pPr>
        <w:pStyle w:val="a5"/>
      </w:pPr>
      <w:r>
        <w:t>И использоваться в процедуре отражения в учете</w:t>
      </w:r>
    </w:p>
  </w:comment>
  <w:comment w:id="6" w:author="Alexander Russkikh" w:date="2025-09-16T10:26:00Z" w:initials="AR">
    <w:p w14:paraId="7081ADBB" w14:textId="601E8C4D" w:rsidR="00E03F0F" w:rsidRDefault="00E03F0F">
      <w:pPr>
        <w:pStyle w:val="a5"/>
      </w:pPr>
      <w:r>
        <w:rPr>
          <w:rStyle w:val="a4"/>
        </w:rPr>
        <w:annotationRef/>
      </w:r>
      <w:r>
        <w:t>Нужны все три текущих подкласса</w:t>
      </w:r>
    </w:p>
  </w:comment>
  <w:comment w:id="5" w:author="Alexander Russkikh" w:date="2025-09-16T10:47:00Z" w:initials="AR">
    <w:p w14:paraId="184BF8B6" w14:textId="334A743D" w:rsidR="008035FD" w:rsidRDefault="008035FD">
      <w:pPr>
        <w:pStyle w:val="a5"/>
      </w:pPr>
      <w:r>
        <w:rPr>
          <w:rStyle w:val="a4"/>
        </w:rPr>
        <w:annotationRef/>
      </w:r>
      <w:r>
        <w:t>В вопросы к дальнейшей проработке и реализации для этих подклассов:</w:t>
      </w:r>
    </w:p>
    <w:p w14:paraId="7AAE2B95" w14:textId="77777777" w:rsidR="008035FD" w:rsidRDefault="008035FD">
      <w:pPr>
        <w:pStyle w:val="a5"/>
      </w:pPr>
      <w:r>
        <w:t>Работа с ДПП, Отражение в БУ</w:t>
      </w:r>
    </w:p>
    <w:p w14:paraId="4B57096D" w14:textId="6FCB3F4A" w:rsidR="008035FD" w:rsidRDefault="008035FD">
      <w:pPr>
        <w:pStyle w:val="a5"/>
      </w:pPr>
      <w:r>
        <w:t>Напримре, корректировка задолженности должна приводить к исполнению ДПП. Переуступка и перевод – к исполнению ДПП и формированию нового графика и новых ДПП</w:t>
      </w:r>
    </w:p>
  </w:comment>
  <w:comment w:id="7" w:author="Alexander Russkikh" w:date="2025-09-16T10:28:00Z" w:initials="AR">
    <w:p w14:paraId="1CAC3C96" w14:textId="77777777" w:rsidR="00E03F0F" w:rsidRDefault="00E03F0F">
      <w:pPr>
        <w:pStyle w:val="a5"/>
      </w:pPr>
      <w:r>
        <w:rPr>
          <w:rStyle w:val="a4"/>
        </w:rPr>
        <w:annotationRef/>
      </w:r>
      <w:r>
        <w:t>В новом подклассе зарегистрировать новые типы</w:t>
      </w:r>
    </w:p>
    <w:p w14:paraId="2D51F2A8" w14:textId="77777777" w:rsidR="00E03F0F" w:rsidRDefault="00E03F0F">
      <w:pPr>
        <w:pStyle w:val="a5"/>
      </w:pPr>
      <w:r>
        <w:t>Дебиторская задолженность</w:t>
      </w:r>
    </w:p>
    <w:p w14:paraId="5FC75DF3" w14:textId="49577E1C" w:rsidR="00E03F0F" w:rsidRPr="00E03F0F" w:rsidRDefault="00E03F0F">
      <w:pPr>
        <w:pStyle w:val="a5"/>
        <w:rPr>
          <w:lang w:val="en-US"/>
        </w:rPr>
      </w:pPr>
      <w:r>
        <w:t>Кредиторская задолженность (</w:t>
      </w:r>
      <w:r>
        <w:rPr>
          <w:lang w:val="en-US"/>
        </w:rPr>
        <w:t>nDirection</w:t>
      </w:r>
      <w:r w:rsidRPr="00E03F0F">
        <w:t xml:space="preserve"> =</w:t>
      </w:r>
      <w:r>
        <w:rPr>
          <w:lang w:val="en-US"/>
        </w:rPr>
        <w:t xml:space="preserve"> ))</w:t>
      </w:r>
    </w:p>
  </w:comment>
  <w:comment w:id="8" w:author="Alexander Russkikh" w:date="2025-09-16T10:27:00Z" w:initials="AR">
    <w:p w14:paraId="6C570015" w14:textId="17964B45" w:rsidR="00E03F0F" w:rsidRPr="00E03F0F" w:rsidRDefault="00E03F0F">
      <w:pPr>
        <w:pStyle w:val="a5"/>
      </w:pPr>
      <w:r>
        <w:rPr>
          <w:rStyle w:val="a4"/>
        </w:rPr>
        <w:annotationRef/>
      </w:r>
      <w:r>
        <w:t>Создание задолженности</w:t>
      </w:r>
    </w:p>
  </w:comment>
  <w:comment w:id="10" w:author="Alexander Russkikh" w:date="2025-09-16T10:32:00Z" w:initials="AR">
    <w:p w14:paraId="1E15C78B" w14:textId="77777777" w:rsidR="00207AD6" w:rsidRDefault="00207AD6">
      <w:pPr>
        <w:pStyle w:val="a5"/>
      </w:pPr>
      <w:r>
        <w:rPr>
          <w:rStyle w:val="a4"/>
        </w:rPr>
        <w:annotationRef/>
      </w:r>
      <w:r>
        <w:t>Подробнее</w:t>
      </w:r>
    </w:p>
    <w:p w14:paraId="35600F78" w14:textId="5684CDA7" w:rsidR="00207AD6" w:rsidRDefault="00207AD6">
      <w:pPr>
        <w:pStyle w:val="a5"/>
      </w:pPr>
      <w:r>
        <w:t>Статья бюджета, ввод бюджетных аналитик</w:t>
      </w:r>
    </w:p>
  </w:comment>
  <w:comment w:id="9" w:author="Alexander Russkikh" w:date="2025-09-16T10:30:00Z" w:initials="AR">
    <w:p w14:paraId="2810AD6B" w14:textId="77777777" w:rsidR="00E03F0F" w:rsidRDefault="00E03F0F">
      <w:pPr>
        <w:pStyle w:val="a5"/>
      </w:pPr>
      <w:r>
        <w:rPr>
          <w:rStyle w:val="a4"/>
        </w:rPr>
        <w:annotationRef/>
      </w:r>
      <w:r>
        <w:t>Также настройка счетов</w:t>
      </w:r>
      <w:r w:rsidR="00207AD6">
        <w:t xml:space="preserve"> или типов счетов</w:t>
      </w:r>
      <w:r>
        <w:t xml:space="preserve"> и </w:t>
      </w:r>
      <w:r w:rsidR="00207AD6">
        <w:t>значений аналитик по умолчанию</w:t>
      </w:r>
    </w:p>
    <w:p w14:paraId="7BD246B1" w14:textId="1D07A877" w:rsidR="00207AD6" w:rsidRDefault="00207AD6">
      <w:pPr>
        <w:pStyle w:val="a5"/>
      </w:pPr>
      <w:r>
        <w:t>Проработать с Жуковым</w:t>
      </w:r>
    </w:p>
  </w:comment>
  <w:comment w:id="11" w:author="Alexander Russkikh" w:date="2025-09-16T10:33:00Z" w:initials="AR">
    <w:p w14:paraId="3FD2590F" w14:textId="3592A9EC" w:rsidR="00207AD6" w:rsidRDefault="00207AD6">
      <w:pPr>
        <w:pStyle w:val="a5"/>
      </w:pPr>
      <w:r>
        <w:rPr>
          <w:rStyle w:val="a4"/>
        </w:rPr>
        <w:annotationRef/>
      </w:r>
      <w:r>
        <w:t>ок</w:t>
      </w:r>
    </w:p>
  </w:comment>
  <w:comment w:id="12" w:author="Alexander Russkikh" w:date="2025-09-16T10:38:00Z" w:initials="AR">
    <w:p w14:paraId="759A9C29" w14:textId="4699B9E9" w:rsidR="00207AD6" w:rsidRDefault="00207AD6">
      <w:pPr>
        <w:pStyle w:val="a5"/>
      </w:pPr>
      <w:r>
        <w:rPr>
          <w:rStyle w:val="a4"/>
        </w:rPr>
        <w:annotationRef/>
      </w:r>
      <w:r>
        <w:t>Предусмотреть возможность настройки типа обязательств по договору для определения условия оплаты</w:t>
      </w:r>
    </w:p>
  </w:comment>
  <w:comment w:id="14" w:author="Alexander Russkikh" w:date="2025-09-16T10:39:00Z" w:initials="AR">
    <w:p w14:paraId="1EB52556" w14:textId="77777777" w:rsidR="00207AD6" w:rsidRDefault="00207AD6">
      <w:pPr>
        <w:pStyle w:val="a5"/>
      </w:pPr>
      <w:r>
        <w:rPr>
          <w:rStyle w:val="a4"/>
        </w:rPr>
        <w:annotationRef/>
      </w:r>
      <w:r>
        <w:t>Добавить также в позицию корректировки</w:t>
      </w:r>
    </w:p>
    <w:p w14:paraId="127E0793" w14:textId="591D5D45" w:rsidR="00207AD6" w:rsidRDefault="00207AD6">
      <w:pPr>
        <w:pStyle w:val="a5"/>
      </w:pPr>
      <w:r>
        <w:t>Заполнять автоматически если выбрана причина корректировки связанная с типом обязательств договора и в договоре настроено условие оплаты под этот тип обязатеств.</w:t>
      </w:r>
    </w:p>
  </w:comment>
  <w:comment w:id="13" w:author="Alexander Russkikh" w:date="2025-09-16T10:34:00Z" w:initials="AR">
    <w:p w14:paraId="3A641194" w14:textId="77777777" w:rsidR="00207AD6" w:rsidRDefault="00207AD6">
      <w:pPr>
        <w:pStyle w:val="a5"/>
      </w:pPr>
      <w:r>
        <w:rPr>
          <w:rStyle w:val="a4"/>
        </w:rPr>
        <w:annotationRef/>
      </w:r>
      <w:r>
        <w:t>В договоре/спецификации похорошему нужна коллекция с условиями оплаты дополнительных обязательств по договору</w:t>
      </w:r>
    </w:p>
    <w:p w14:paraId="7D0195C3" w14:textId="1712D6D0" w:rsidR="00207AD6" w:rsidRDefault="00207AD6">
      <w:pPr>
        <w:pStyle w:val="a5"/>
      </w:pPr>
      <w:r>
        <w:t xml:space="preserve">В ней: Тип обязательств, Условие оплаты, Период действия, Описание. В будущем также </w:t>
      </w:r>
      <w:r w:rsidR="008035FD">
        <w:t xml:space="preserve">тут будут настраивать правила и условия расчета. </w:t>
      </w:r>
    </w:p>
    <w:p w14:paraId="568DA3C4" w14:textId="6CEDB08A" w:rsidR="00207AD6" w:rsidRDefault="00207AD6">
      <w:pPr>
        <w:pStyle w:val="a5"/>
      </w:pPr>
      <w:r>
        <w:t>Тип обязательств – для текущей задачи «Штраф к кредитору» (рабочее название)</w:t>
      </w:r>
    </w:p>
  </w:comment>
  <w:comment w:id="15" w:author="Alexander Russkikh" w:date="2025-09-16T10:46:00Z" w:initials="AR">
    <w:p w14:paraId="50E0E875" w14:textId="5DF64236" w:rsidR="008035FD" w:rsidRDefault="008035FD">
      <w:pPr>
        <w:pStyle w:val="a5"/>
      </w:pPr>
      <w:r>
        <w:rPr>
          <w:rStyle w:val="a4"/>
        </w:rPr>
        <w:annotationRef/>
      </w:r>
      <w:r>
        <w:t>Отдельным пунктом реализовать создание ДПП по графику</w:t>
      </w:r>
    </w:p>
  </w:comment>
  <w:comment w:id="17" w:author="Никита Судаков" w:date="2025-09-15T09:41:00Z" w:initials="НС">
    <w:p w14:paraId="61F247D8" w14:textId="7EE2430D" w:rsidR="00DB5DB9" w:rsidRDefault="00DB5DB9">
      <w:pPr>
        <w:pStyle w:val="a5"/>
      </w:pPr>
      <w:r>
        <w:rPr>
          <w:rStyle w:val="a4"/>
        </w:rPr>
        <w:annotationRef/>
      </w:r>
      <w:r>
        <w:t>В теории можно. На практике надо проверять, возможно она не доделана</w:t>
      </w:r>
    </w:p>
  </w:comment>
  <w:comment w:id="18" w:author="Никита Судаков" w:date="2025-09-15T09:42:00Z" w:initials="НС">
    <w:p w14:paraId="4933455B" w14:textId="32A59778" w:rsidR="00DB5DB9" w:rsidRDefault="00DB5DB9">
      <w:pPr>
        <w:pStyle w:val="a5"/>
      </w:pPr>
      <w:r>
        <w:rPr>
          <w:rStyle w:val="a4"/>
        </w:rPr>
        <w:annotationRef/>
      </w:r>
      <w:r>
        <w:t>Да, надо так</w:t>
      </w:r>
    </w:p>
  </w:comment>
  <w:comment w:id="19" w:author="Дмитрий" w:date="2025-09-11T01:10:00Z" w:initials="Д">
    <w:p w14:paraId="330A5966" w14:textId="77777777" w:rsidR="0089067E" w:rsidRDefault="0089067E" w:rsidP="0089067E">
      <w:pPr>
        <w:pStyle w:val="a5"/>
      </w:pPr>
      <w:r>
        <w:rPr>
          <w:rStyle w:val="a4"/>
        </w:rPr>
        <w:annotationRef/>
      </w:r>
      <w:r>
        <w:rPr>
          <w:rStyle w:val="a4"/>
        </w:rPr>
        <w:annotationRef/>
      </w:r>
      <w:r>
        <w:t>Это надо наверно куда-то вписать, наверно в требования, обсудить куда лучше с Андреем/Никитой</w:t>
      </w:r>
    </w:p>
    <w:p w14:paraId="2F146B9B" w14:textId="77777777" w:rsidR="0089067E" w:rsidRDefault="0089067E" w:rsidP="0089067E">
      <w:pPr>
        <w:pStyle w:val="a5"/>
      </w:pPr>
    </w:p>
  </w:comment>
  <w:comment w:id="20" w:author="Никита Судаков" w:date="2025-09-15T09:42:00Z" w:initials="НС">
    <w:p w14:paraId="35427172" w14:textId="13B64A94" w:rsidR="00DB5DB9" w:rsidRDefault="00DB5DB9">
      <w:pPr>
        <w:pStyle w:val="a5"/>
      </w:pPr>
      <w:r>
        <w:rPr>
          <w:rStyle w:val="a4"/>
        </w:rPr>
        <w:annotationRef/>
      </w:r>
      <w:r>
        <w:t>Идея с настройкой ограничения выбора счетов в целом отзывается, предлагаю пока пойти так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1E1500" w15:done="0"/>
  <w15:commentEx w15:paraId="0BE5A869" w15:done="0"/>
  <w15:commentEx w15:paraId="517BFD37" w15:paraIdParent="0BE5A869" w15:done="0"/>
  <w15:commentEx w15:paraId="76877D37" w15:done="0"/>
  <w15:commentEx w15:paraId="7081ADBB" w15:done="0"/>
  <w15:commentEx w15:paraId="4B57096D" w15:done="0"/>
  <w15:commentEx w15:paraId="5FC75DF3" w15:done="0"/>
  <w15:commentEx w15:paraId="6C570015" w15:done="0"/>
  <w15:commentEx w15:paraId="35600F78" w15:done="0"/>
  <w15:commentEx w15:paraId="7BD246B1" w15:done="0"/>
  <w15:commentEx w15:paraId="3FD2590F" w15:done="0"/>
  <w15:commentEx w15:paraId="759A9C29" w15:done="0"/>
  <w15:commentEx w15:paraId="127E0793" w15:done="0"/>
  <w15:commentEx w15:paraId="568DA3C4" w15:done="0"/>
  <w15:commentEx w15:paraId="50E0E875" w15:done="0"/>
  <w15:commentEx w15:paraId="61F247D8" w15:done="0"/>
  <w15:commentEx w15:paraId="4933455B" w15:done="0"/>
  <w15:commentEx w15:paraId="2F146B9B" w15:done="0"/>
  <w15:commentEx w15:paraId="35427172" w15:paraIdParent="2F146B9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73B638" w16cex:dateUtc="2025-09-16T07:11:00Z"/>
  <w16cex:commentExtensible w16cex:durableId="2C72D232" w16cex:dateUtc="2025-09-15T14:58:00Z"/>
  <w16cex:commentExtensible w16cex:durableId="2C73B6F7" w16cex:dateUtc="2025-09-16T07:14:00Z"/>
  <w16cex:commentExtensible w16cex:durableId="2C73B701" w16cex:dateUtc="2025-09-16T07:14:00Z"/>
  <w16cex:commentExtensible w16cex:durableId="2C73B9BA" w16cex:dateUtc="2025-09-16T07:26:00Z"/>
  <w16cex:commentExtensible w16cex:durableId="2C73BEDA" w16cex:dateUtc="2025-09-16T07:47:00Z"/>
  <w16cex:commentExtensible w16cex:durableId="2C73BA30" w16cex:dateUtc="2025-09-16T07:28:00Z"/>
  <w16cex:commentExtensible w16cex:durableId="2C73B9FE" w16cex:dateUtc="2025-09-16T07:27:00Z"/>
  <w16cex:commentExtensible w16cex:durableId="2C73BB41" w16cex:dateUtc="2025-09-16T07:32:00Z"/>
  <w16cex:commentExtensible w16cex:durableId="2C73BAD9" w16cex:dateUtc="2025-09-16T07:30:00Z"/>
  <w16cex:commentExtensible w16cex:durableId="2C73BB88" w16cex:dateUtc="2025-09-16T07:33:00Z"/>
  <w16cex:commentExtensible w16cex:durableId="2C73BCA8" w16cex:dateUtc="2025-09-16T07:38:00Z"/>
  <w16cex:commentExtensible w16cex:durableId="2C73BCE6" w16cex:dateUtc="2025-09-16T07:39:00Z"/>
  <w16cex:commentExtensible w16cex:durableId="2C73BBB2" w16cex:dateUtc="2025-09-16T07:34:00Z"/>
  <w16cex:commentExtensible w16cex:durableId="2C73BE94" w16cex:dateUtc="2025-09-16T07:46:00Z"/>
  <w16cex:commentExtensible w16cex:durableId="2C725DCE" w16cex:dateUtc="2025-09-15T06:41:00Z"/>
  <w16cex:commentExtensible w16cex:durableId="2C725DF4" w16cex:dateUtc="2025-09-15T06:42:00Z"/>
  <w16cex:commentExtensible w16cex:durableId="2C70237E" w16cex:dateUtc="2025-09-10T22:10:00Z"/>
  <w16cex:commentExtensible w16cex:durableId="2C725E02" w16cex:dateUtc="2025-09-15T0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1E1500" w16cid:durableId="2C73B638"/>
  <w16cid:commentId w16cid:paraId="0BE5A869" w16cid:durableId="2C72D232"/>
  <w16cid:commentId w16cid:paraId="517BFD37" w16cid:durableId="2C73B6F7"/>
  <w16cid:commentId w16cid:paraId="76877D37" w16cid:durableId="2C73B701"/>
  <w16cid:commentId w16cid:paraId="7081ADBB" w16cid:durableId="2C73B9BA"/>
  <w16cid:commentId w16cid:paraId="4B57096D" w16cid:durableId="2C73BEDA"/>
  <w16cid:commentId w16cid:paraId="5FC75DF3" w16cid:durableId="2C73BA30"/>
  <w16cid:commentId w16cid:paraId="6C570015" w16cid:durableId="2C73B9FE"/>
  <w16cid:commentId w16cid:paraId="35600F78" w16cid:durableId="2C73BB41"/>
  <w16cid:commentId w16cid:paraId="7BD246B1" w16cid:durableId="2C73BAD9"/>
  <w16cid:commentId w16cid:paraId="3FD2590F" w16cid:durableId="2C73BB88"/>
  <w16cid:commentId w16cid:paraId="759A9C29" w16cid:durableId="2C73BCA8"/>
  <w16cid:commentId w16cid:paraId="127E0793" w16cid:durableId="2C73BCE6"/>
  <w16cid:commentId w16cid:paraId="568DA3C4" w16cid:durableId="2C73BBB2"/>
  <w16cid:commentId w16cid:paraId="50E0E875" w16cid:durableId="2C73BE94"/>
  <w16cid:commentId w16cid:paraId="61F247D8" w16cid:durableId="2C725DCE"/>
  <w16cid:commentId w16cid:paraId="4933455B" w16cid:durableId="2C725DF4"/>
  <w16cid:commentId w16cid:paraId="2F146B9B" w16cid:durableId="2C70237E"/>
  <w16cid:commentId w16cid:paraId="35427172" w16cid:durableId="2C725E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048E"/>
    <w:multiLevelType w:val="hybridMultilevel"/>
    <w:tmpl w:val="B5B0A7F0"/>
    <w:lvl w:ilvl="0" w:tplc="1F820D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2726F2"/>
    <w:multiLevelType w:val="hybridMultilevel"/>
    <w:tmpl w:val="BC66253E"/>
    <w:lvl w:ilvl="0" w:tplc="156631E2">
      <w:start w:val="1"/>
      <w:numFmt w:val="decimal"/>
      <w:lvlText w:val="%1."/>
      <w:lvlJc w:val="left"/>
      <w:pPr>
        <w:ind w:left="1403" w:hanging="360"/>
      </w:pPr>
      <w:rPr>
        <w:rFonts w:hint="default"/>
        <w:i w:val="0"/>
        <w:iCs w:val="0"/>
        <w:u w:val="none"/>
        <w:lang w:val="en-US"/>
      </w:rPr>
    </w:lvl>
    <w:lvl w:ilvl="1" w:tplc="04190019">
      <w:start w:val="1"/>
      <w:numFmt w:val="lowerLetter"/>
      <w:lvlText w:val="%2."/>
      <w:lvlJc w:val="left"/>
      <w:pPr>
        <w:ind w:left="1632" w:hanging="360"/>
      </w:pPr>
    </w:lvl>
    <w:lvl w:ilvl="2" w:tplc="0419001B">
      <w:start w:val="1"/>
      <w:numFmt w:val="lowerRoman"/>
      <w:lvlText w:val="%3."/>
      <w:lvlJc w:val="right"/>
      <w:pPr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2" w15:restartNumberingAfterBreak="0">
    <w:nsid w:val="134A2B62"/>
    <w:multiLevelType w:val="multilevel"/>
    <w:tmpl w:val="373C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F72F42"/>
    <w:multiLevelType w:val="hybridMultilevel"/>
    <w:tmpl w:val="267E1DD8"/>
    <w:lvl w:ilvl="0" w:tplc="89B8E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7F76A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B3A7C0F"/>
    <w:multiLevelType w:val="multilevel"/>
    <w:tmpl w:val="076E4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color w:val="1F1F1F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color w:val="1F1F1F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color w:val="1F1F1F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color w:val="1F1F1F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color w:val="1F1F1F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color w:val="1F1F1F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color w:val="1F1F1F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color w:val="1F1F1F"/>
      </w:rPr>
    </w:lvl>
  </w:abstractNum>
  <w:abstractNum w:abstractNumId="6" w15:restartNumberingAfterBreak="0">
    <w:nsid w:val="6CAD0015"/>
    <w:multiLevelType w:val="hybridMultilevel"/>
    <w:tmpl w:val="B5B0A7F0"/>
    <w:lvl w:ilvl="0" w:tplc="1F820D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0037BF5"/>
    <w:multiLevelType w:val="hybridMultilevel"/>
    <w:tmpl w:val="F64EC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er Russkikh">
    <w15:presenceInfo w15:providerId="Windows Live" w15:userId="f54becda1f7590bc"/>
  </w15:person>
  <w15:person w15:author="Даниил Журавков g8in">
    <w15:presenceInfo w15:providerId="Windows Live" w15:userId="eb63018896905152"/>
  </w15:person>
  <w15:person w15:author="Никита Судаков">
    <w15:presenceInfo w15:providerId="Windows Live" w15:userId="d29c19ff49eb659a"/>
  </w15:person>
  <w15:person w15:author="Дмитрий">
    <w15:presenceInfo w15:providerId="Windows Live" w15:userId="6ff8d7a4b9d48b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E3"/>
    <w:rsid w:val="000246BE"/>
    <w:rsid w:val="00077B70"/>
    <w:rsid w:val="00095BE8"/>
    <w:rsid w:val="000A536D"/>
    <w:rsid w:val="000D23EE"/>
    <w:rsid w:val="001362A4"/>
    <w:rsid w:val="001F47AE"/>
    <w:rsid w:val="00207AD6"/>
    <w:rsid w:val="002162B3"/>
    <w:rsid w:val="002247BB"/>
    <w:rsid w:val="00286613"/>
    <w:rsid w:val="002A4D24"/>
    <w:rsid w:val="002A6438"/>
    <w:rsid w:val="003546AC"/>
    <w:rsid w:val="00446BEF"/>
    <w:rsid w:val="004A73AC"/>
    <w:rsid w:val="00502CD9"/>
    <w:rsid w:val="00513676"/>
    <w:rsid w:val="00562F02"/>
    <w:rsid w:val="0058521D"/>
    <w:rsid w:val="005B11A2"/>
    <w:rsid w:val="005D3299"/>
    <w:rsid w:val="005D3EFE"/>
    <w:rsid w:val="005F7811"/>
    <w:rsid w:val="007547F5"/>
    <w:rsid w:val="007662E3"/>
    <w:rsid w:val="00766C87"/>
    <w:rsid w:val="007E39FD"/>
    <w:rsid w:val="008035FD"/>
    <w:rsid w:val="0082163B"/>
    <w:rsid w:val="008368CC"/>
    <w:rsid w:val="0089067E"/>
    <w:rsid w:val="00957C11"/>
    <w:rsid w:val="009A2904"/>
    <w:rsid w:val="00A50ADA"/>
    <w:rsid w:val="00AD283C"/>
    <w:rsid w:val="00B65132"/>
    <w:rsid w:val="00BB7D66"/>
    <w:rsid w:val="00C113B5"/>
    <w:rsid w:val="00CB6D18"/>
    <w:rsid w:val="00D1533F"/>
    <w:rsid w:val="00D90130"/>
    <w:rsid w:val="00DB0EF6"/>
    <w:rsid w:val="00DB5DB9"/>
    <w:rsid w:val="00E03F0F"/>
    <w:rsid w:val="00E94B74"/>
    <w:rsid w:val="00EA0A90"/>
    <w:rsid w:val="00EE205D"/>
    <w:rsid w:val="00EE6C6D"/>
    <w:rsid w:val="00F008B7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7DCDC"/>
  <w15:chartTrackingRefBased/>
  <w15:docId w15:val="{E715C347-7B8D-4981-894C-4C5C7FF1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7BB"/>
  </w:style>
  <w:style w:type="paragraph" w:styleId="1">
    <w:name w:val="heading 1"/>
    <w:basedOn w:val="a"/>
    <w:next w:val="a"/>
    <w:link w:val="10"/>
    <w:uiPriority w:val="9"/>
    <w:qFormat/>
    <w:rsid w:val="005B1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4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247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247B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247BB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2247B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2247BB"/>
    <w:rPr>
      <w:sz w:val="20"/>
      <w:szCs w:val="20"/>
    </w:rPr>
  </w:style>
  <w:style w:type="table" w:styleId="a7">
    <w:name w:val="Table Grid"/>
    <w:basedOn w:val="a1"/>
    <w:uiPriority w:val="39"/>
    <w:rsid w:val="00224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B1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annotation subject"/>
    <w:basedOn w:val="a5"/>
    <w:next w:val="a5"/>
    <w:link w:val="a9"/>
    <w:uiPriority w:val="99"/>
    <w:semiHidden/>
    <w:unhideWhenUsed/>
    <w:rsid w:val="00DB5DB9"/>
    <w:rPr>
      <w:b/>
      <w:bCs/>
    </w:rPr>
  </w:style>
  <w:style w:type="character" w:customStyle="1" w:styleId="a9">
    <w:name w:val="Тема примечания Знак"/>
    <w:basedOn w:val="a6"/>
    <w:link w:val="a8"/>
    <w:uiPriority w:val="99"/>
    <w:semiHidden/>
    <w:rsid w:val="00DB5DB9"/>
    <w:rPr>
      <w:b/>
      <w:bCs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766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766C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9C703-23C6-4E68-A57C-2A37A2EB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Журавков g8in</dc:creator>
  <cp:keywords/>
  <dc:description/>
  <cp:lastModifiedBy>Alexander Russkikh</cp:lastModifiedBy>
  <cp:revision>3</cp:revision>
  <dcterms:created xsi:type="dcterms:W3CDTF">2025-09-16T07:02:00Z</dcterms:created>
  <dcterms:modified xsi:type="dcterms:W3CDTF">2025-09-16T07:49:00Z</dcterms:modified>
</cp:coreProperties>
</file>