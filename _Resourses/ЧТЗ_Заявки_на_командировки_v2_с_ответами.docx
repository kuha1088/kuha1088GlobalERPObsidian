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F2FDB" w14:textId="77777777" w:rsidR="00E555C3" w:rsidRPr="00F97E09" w:rsidRDefault="00E555C3" w:rsidP="00E555C3">
      <w:pPr>
        <w:pStyle w:val="a5"/>
      </w:pPr>
      <w:r w:rsidRPr="009D5999">
        <w:t>Техническое задание</w:t>
      </w:r>
      <w:r>
        <w:t xml:space="preserve"> № </w:t>
      </w:r>
    </w:p>
    <w:p w14:paraId="6EABE2E3" w14:textId="6B6289D5" w:rsidR="00E555C3" w:rsidRPr="00E555C3" w:rsidRDefault="00E555C3" w:rsidP="00E555C3">
      <w:pPr>
        <w:ind w:firstLine="708"/>
        <w:jc w:val="both"/>
        <w:rPr>
          <w:rFonts w:cstheme="minorHAnsi"/>
          <w:lang w:eastAsia="ru-RU"/>
        </w:rPr>
      </w:pPr>
      <w:r w:rsidRPr="00F97E09">
        <w:rPr>
          <w:rFonts w:cstheme="minorHAnsi"/>
          <w:lang w:eastAsia="ru-RU"/>
        </w:rPr>
        <w:t xml:space="preserve">На </w:t>
      </w:r>
      <w:r>
        <w:rPr>
          <w:rFonts w:cstheme="minorHAnsi"/>
          <w:lang w:eastAsia="ru-RU"/>
        </w:rPr>
        <w:t xml:space="preserve">доработку </w:t>
      </w:r>
      <w:r>
        <w:t>документа «Заявка на командировку»</w:t>
      </w:r>
    </w:p>
    <w:p w14:paraId="532C01E5" w14:textId="77777777" w:rsidR="00E555C3" w:rsidRPr="00F97E09" w:rsidRDefault="00E555C3" w:rsidP="00E555C3">
      <w:pPr>
        <w:jc w:val="both"/>
        <w:rPr>
          <w:rFonts w:cstheme="minorHAnsi"/>
        </w:rPr>
      </w:pPr>
    </w:p>
    <w:p w14:paraId="5A518987" w14:textId="77777777" w:rsidR="00E555C3" w:rsidRPr="00F97E09" w:rsidRDefault="00E555C3" w:rsidP="00E555C3">
      <w:pPr>
        <w:pStyle w:val="20"/>
        <w:numPr>
          <w:ilvl w:val="0"/>
          <w:numId w:val="0"/>
        </w:numPr>
        <w:rPr>
          <w:rFonts w:cstheme="minorHAnsi"/>
          <w:szCs w:val="22"/>
        </w:rPr>
      </w:pPr>
      <w:bookmarkStart w:id="0" w:name="_Toc139655789"/>
      <w:r w:rsidRPr="00F97E09">
        <w:rPr>
          <w:rFonts w:cstheme="minorHAnsi"/>
          <w:szCs w:val="22"/>
        </w:rPr>
        <w:t>Определения, обозначения, сокращения, элементы нотации</w:t>
      </w:r>
      <w:bookmarkEnd w:id="0"/>
    </w:p>
    <w:p w14:paraId="0515E9FF" w14:textId="77777777" w:rsidR="00E555C3" w:rsidRPr="00F97E09" w:rsidRDefault="00E555C3" w:rsidP="00E555C3">
      <w:pPr>
        <w:rPr>
          <w:rFonts w:cstheme="minorHAnsi"/>
        </w:rPr>
      </w:pPr>
    </w:p>
    <w:p w14:paraId="0C9967D1" w14:textId="670DAD05" w:rsidR="00E555C3" w:rsidRDefault="00E555C3" w:rsidP="00E555C3">
      <w:pPr>
        <w:rPr>
          <w:rFonts w:cstheme="minorHAnsi"/>
        </w:rPr>
      </w:pPr>
      <w:r w:rsidRPr="00F97E09">
        <w:rPr>
          <w:rFonts w:cstheme="minorHAnsi"/>
          <w:i/>
          <w:iCs/>
          <w:u w:val="single"/>
        </w:rPr>
        <w:t>Заказчик</w:t>
      </w:r>
      <w:r w:rsidRPr="00F97E09">
        <w:rPr>
          <w:rFonts w:cstheme="minorHAnsi"/>
        </w:rPr>
        <w:t xml:space="preserve"> – ПАО «Сургутнефтегаз» (Далее – «Общество»);</w:t>
      </w:r>
      <w:r>
        <w:rPr>
          <w:rFonts w:cstheme="minorHAnsi"/>
        </w:rPr>
        <w:br/>
      </w:r>
      <w:r w:rsidRPr="00F97E09">
        <w:rPr>
          <w:rFonts w:cstheme="minorHAnsi"/>
          <w:i/>
          <w:iCs/>
          <w:u w:val="single"/>
        </w:rPr>
        <w:t>Исполнитель</w:t>
      </w:r>
      <w:r w:rsidRPr="00F97E09">
        <w:rPr>
          <w:rFonts w:cstheme="minorHAnsi"/>
        </w:rPr>
        <w:t xml:space="preserve"> – ООО «Бизнес Технологии»;</w:t>
      </w:r>
    </w:p>
    <w:p w14:paraId="6616D444" w14:textId="77777777" w:rsidR="00E555C3" w:rsidRPr="00F97E09" w:rsidRDefault="00E555C3" w:rsidP="00E555C3">
      <w:pPr>
        <w:rPr>
          <w:rFonts w:cstheme="minorHAnsi"/>
          <w:i/>
          <w:iCs/>
          <w:u w:val="single"/>
        </w:rPr>
      </w:pPr>
      <w:r w:rsidRPr="00F97E09">
        <w:rPr>
          <w:rFonts w:cstheme="minorHAnsi"/>
          <w:i/>
          <w:iCs/>
          <w:u w:val="single"/>
        </w:rPr>
        <w:t>Информационные системы и их модули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412"/>
        <w:gridCol w:w="6740"/>
      </w:tblGrid>
      <w:tr w:rsidR="00E555C3" w:rsidRPr="00F97E09" w14:paraId="1B07BBFD" w14:textId="77777777" w:rsidTr="00E555C3">
        <w:tc>
          <w:tcPr>
            <w:tcW w:w="1874" w:type="dxa"/>
          </w:tcPr>
          <w:p w14:paraId="14DA1045" w14:textId="77777777" w:rsidR="00E555C3" w:rsidRPr="00F97E09" w:rsidRDefault="00E555C3" w:rsidP="00990372">
            <w:pPr>
              <w:rPr>
                <w:rFonts w:cstheme="minorHAnsi"/>
                <w:lang w:val="en-US"/>
              </w:rPr>
            </w:pPr>
            <w:r w:rsidRPr="00F97E09">
              <w:rPr>
                <w:rFonts w:cstheme="minorHAnsi"/>
                <w:lang w:val="en-US"/>
              </w:rPr>
              <w:t>Global</w:t>
            </w:r>
          </w:p>
        </w:tc>
        <w:tc>
          <w:tcPr>
            <w:tcW w:w="412" w:type="dxa"/>
          </w:tcPr>
          <w:p w14:paraId="0CAEE795" w14:textId="77777777" w:rsidR="00E555C3" w:rsidRPr="00F97E09" w:rsidRDefault="00E555C3" w:rsidP="00990372">
            <w:pPr>
              <w:rPr>
                <w:rFonts w:cstheme="minorHAnsi"/>
                <w:lang w:val="en-US"/>
              </w:rPr>
            </w:pPr>
            <w:r w:rsidRPr="00F97E09">
              <w:rPr>
                <w:rFonts w:cstheme="minorHAnsi"/>
                <w:lang w:val="en-US"/>
              </w:rPr>
              <w:t>-</w:t>
            </w:r>
          </w:p>
        </w:tc>
        <w:tc>
          <w:tcPr>
            <w:tcW w:w="6740" w:type="dxa"/>
          </w:tcPr>
          <w:p w14:paraId="2CF701AB" w14:textId="77777777" w:rsidR="00E555C3" w:rsidRPr="00F97E09" w:rsidRDefault="00E555C3" w:rsidP="00990372">
            <w:pPr>
              <w:rPr>
                <w:rFonts w:cstheme="minorHAnsi"/>
                <w:lang w:val="en-US"/>
              </w:rPr>
            </w:pPr>
            <w:proofErr w:type="spellStart"/>
            <w:r w:rsidRPr="00F97E09">
              <w:rPr>
                <w:rFonts w:cstheme="minorHAnsi"/>
                <w:lang w:val="en-US"/>
              </w:rPr>
              <w:t>Интегрируемая</w:t>
            </w:r>
            <w:proofErr w:type="spellEnd"/>
            <w:r w:rsidRPr="00F97E09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F97E09">
              <w:rPr>
                <w:rFonts w:cstheme="minorHAnsi"/>
                <w:lang w:val="en-US"/>
              </w:rPr>
              <w:t>система</w:t>
            </w:r>
            <w:proofErr w:type="spellEnd"/>
          </w:p>
        </w:tc>
      </w:tr>
    </w:tbl>
    <w:p w14:paraId="66E0886D" w14:textId="77777777" w:rsidR="00E555C3" w:rsidRDefault="00E555C3" w:rsidP="00E555C3">
      <w:pPr>
        <w:rPr>
          <w:rFonts w:eastAsia="Calibri" w:cstheme="minorHAnsi"/>
          <w:lang w:val="en-US" w:eastAsia="ru-RU"/>
        </w:rPr>
      </w:pPr>
    </w:p>
    <w:p w14:paraId="4EDEAED0" w14:textId="77777777" w:rsidR="00E555C3" w:rsidRPr="00F97E09" w:rsidRDefault="00E555C3" w:rsidP="00E555C3">
      <w:pPr>
        <w:pStyle w:val="20"/>
        <w:numPr>
          <w:ilvl w:val="0"/>
          <w:numId w:val="4"/>
        </w:numPr>
        <w:rPr>
          <w:rFonts w:cstheme="minorHAnsi"/>
          <w:szCs w:val="22"/>
        </w:rPr>
      </w:pPr>
      <w:r w:rsidRPr="00F97E09">
        <w:rPr>
          <w:rFonts w:cstheme="minorHAnsi"/>
          <w:szCs w:val="22"/>
        </w:rPr>
        <w:t>Основание для разработки</w:t>
      </w:r>
    </w:p>
    <w:p w14:paraId="4FE54D02" w14:textId="77777777" w:rsidR="00E555C3" w:rsidRPr="00F97E09" w:rsidRDefault="00E555C3" w:rsidP="00E555C3">
      <w:pPr>
        <w:ind w:firstLine="567"/>
        <w:jc w:val="both"/>
        <w:rPr>
          <w:rFonts w:cstheme="minorHAnsi"/>
        </w:rPr>
      </w:pPr>
      <w:r w:rsidRPr="00F97E09">
        <w:rPr>
          <w:rFonts w:cstheme="minorHAnsi"/>
        </w:rPr>
        <w:t xml:space="preserve">Основанием для разработки является план </w:t>
      </w:r>
      <w:r>
        <w:rPr>
          <w:rFonts w:cstheme="minorHAnsi"/>
        </w:rPr>
        <w:t xml:space="preserve">работ по переводу учета кассовых операций и расчетов с подотчетными лицами а ПАО «Сургутнефтегаз» на </w:t>
      </w:r>
      <w:proofErr w:type="spellStart"/>
      <w:r>
        <w:rPr>
          <w:rFonts w:cstheme="minorHAnsi"/>
        </w:rPr>
        <w:t>импортонезависимое</w:t>
      </w:r>
      <w:proofErr w:type="spellEnd"/>
      <w:r>
        <w:rPr>
          <w:rFonts w:cstheme="minorHAnsi"/>
        </w:rPr>
        <w:t xml:space="preserve"> программное обеспечение.</w:t>
      </w:r>
    </w:p>
    <w:p w14:paraId="5D27700D" w14:textId="77777777" w:rsidR="00E555C3" w:rsidRPr="00F97E09" w:rsidRDefault="00E555C3" w:rsidP="00E555C3">
      <w:pPr>
        <w:pStyle w:val="20"/>
        <w:rPr>
          <w:rFonts w:cstheme="minorHAnsi"/>
          <w:szCs w:val="22"/>
        </w:rPr>
      </w:pPr>
      <w:r w:rsidRPr="00F97E09">
        <w:rPr>
          <w:rFonts w:cstheme="minorHAnsi"/>
          <w:szCs w:val="22"/>
        </w:rPr>
        <w:t>Наименование разработки</w:t>
      </w:r>
    </w:p>
    <w:p w14:paraId="7365F280" w14:textId="1F764D36" w:rsidR="00E555C3" w:rsidRDefault="00E555C3" w:rsidP="00E555C3">
      <w:pPr>
        <w:ind w:firstLine="567"/>
        <w:jc w:val="both"/>
        <w:rPr>
          <w:rFonts w:cstheme="minorHAnsi"/>
        </w:rPr>
      </w:pPr>
      <w:r>
        <w:rPr>
          <w:rFonts w:cstheme="minorHAnsi"/>
          <w:lang w:eastAsia="ru-RU"/>
        </w:rPr>
        <w:t xml:space="preserve">Доработать класс </w:t>
      </w:r>
      <w:proofErr w:type="spellStart"/>
      <w:r>
        <w:rPr>
          <w:lang w:val="en-US"/>
        </w:rPr>
        <w:t>Bhr</w:t>
      </w:r>
      <w:proofErr w:type="spellEnd"/>
      <w:r w:rsidRPr="00E555C3">
        <w:t>_</w:t>
      </w:r>
      <w:proofErr w:type="spellStart"/>
      <w:r>
        <w:rPr>
          <w:lang w:val="en-US"/>
        </w:rPr>
        <w:t>BusinessTripReq</w:t>
      </w:r>
      <w:proofErr w:type="spellEnd"/>
      <w:r>
        <w:rPr>
          <w:rFonts w:cstheme="minorHAnsi"/>
          <w:lang w:eastAsia="ru-RU"/>
        </w:rPr>
        <w:t xml:space="preserve"> </w:t>
      </w:r>
      <w:r>
        <w:t>«Заявка на командировку»</w:t>
      </w:r>
    </w:p>
    <w:p w14:paraId="29150260" w14:textId="77777777" w:rsidR="00E555C3" w:rsidRDefault="00E555C3" w:rsidP="00E555C3">
      <w:pPr>
        <w:pStyle w:val="20"/>
        <w:rPr>
          <w:rFonts w:cstheme="minorHAnsi"/>
        </w:rPr>
      </w:pPr>
      <w:r>
        <w:rPr>
          <w:rFonts w:cstheme="minorHAnsi"/>
        </w:rPr>
        <w:t>Назначение разработки</w:t>
      </w:r>
    </w:p>
    <w:p w14:paraId="2608E9AE" w14:textId="30155EBA" w:rsidR="00E555C3" w:rsidRPr="00E555C3" w:rsidRDefault="00E555C3" w:rsidP="00E555C3">
      <w:pPr>
        <w:ind w:firstLine="567"/>
        <w:jc w:val="both"/>
        <w:rPr>
          <w:rFonts w:cstheme="minorHAnsi"/>
          <w:lang w:eastAsia="ru-RU"/>
        </w:rPr>
      </w:pPr>
      <w:r w:rsidRPr="00E33D52">
        <w:rPr>
          <w:rFonts w:cstheme="minorHAnsi"/>
        </w:rPr>
        <w:t xml:space="preserve">Разработка необходима </w:t>
      </w:r>
      <w:r>
        <w:rPr>
          <w:rFonts w:cstheme="minorHAnsi"/>
        </w:rPr>
        <w:t xml:space="preserve">для получения и отображения полноценной информации по документам, полученным из </w:t>
      </w:r>
      <w:proofErr w:type="spellStart"/>
      <w:r>
        <w:rPr>
          <w:rFonts w:cstheme="minorHAnsi"/>
          <w:lang w:val="en-US"/>
        </w:rPr>
        <w:t>DirectumRX</w:t>
      </w:r>
      <w:proofErr w:type="spellEnd"/>
      <w:r>
        <w:rPr>
          <w:rFonts w:cstheme="minorHAnsi"/>
        </w:rPr>
        <w:t xml:space="preserve"> в части заявок на командирование.</w:t>
      </w:r>
    </w:p>
    <w:p w14:paraId="02B06496" w14:textId="77777777" w:rsidR="00E555C3" w:rsidRDefault="00E555C3" w:rsidP="00E555C3">
      <w:pPr>
        <w:pStyle w:val="20"/>
        <w:rPr>
          <w:rFonts w:cstheme="minorHAnsi"/>
        </w:rPr>
      </w:pPr>
      <w:r>
        <w:rPr>
          <w:rFonts w:cstheme="minorHAnsi"/>
        </w:rPr>
        <w:t>Входные данные (стартовые условия)</w:t>
      </w:r>
    </w:p>
    <w:p w14:paraId="440F81E5" w14:textId="77777777" w:rsidR="00E555C3" w:rsidRPr="00987AB5" w:rsidRDefault="00E555C3" w:rsidP="00AB54B3">
      <w:pPr>
        <w:spacing w:after="0"/>
        <w:ind w:firstLine="567"/>
        <w:rPr>
          <w:rFonts w:cstheme="minorHAnsi"/>
        </w:rPr>
      </w:pPr>
      <w:commentRangeStart w:id="1"/>
      <w:commentRangeStart w:id="2"/>
      <w:r w:rsidRPr="00987AB5">
        <w:rPr>
          <w:rFonts w:cstheme="minorHAnsi"/>
        </w:rPr>
        <w:t>Заголовок</w:t>
      </w:r>
    </w:p>
    <w:p w14:paraId="21F6F8E6" w14:textId="62EEFD36" w:rsidR="00E555C3" w:rsidRDefault="00AB54B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Рег.№</w:t>
      </w:r>
    </w:p>
    <w:p w14:paraId="1AB75DB5" w14:textId="1B9D85CC" w:rsidR="00E555C3" w:rsidRDefault="00AB54B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Дата рег.</w:t>
      </w:r>
    </w:p>
    <w:p w14:paraId="0792AD8B" w14:textId="429F74C0" w:rsidR="00E555C3" w:rsidRPr="00E95DB3" w:rsidRDefault="00AB54B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Состояние</w:t>
      </w:r>
    </w:p>
    <w:p w14:paraId="2118573C" w14:textId="7A4ED246" w:rsidR="00E555C3" w:rsidRDefault="00E555C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Организация</w:t>
      </w:r>
    </w:p>
    <w:p w14:paraId="3CE5B02E" w14:textId="022C4BEE" w:rsidR="00AB54B3" w:rsidRDefault="00AB54B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Сотрудники</w:t>
      </w:r>
    </w:p>
    <w:p w14:paraId="7869A0D4" w14:textId="611E20FA" w:rsidR="00AB54B3" w:rsidRDefault="00AB54B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Документ-основание (+№, Дата)</w:t>
      </w:r>
    </w:p>
    <w:p w14:paraId="225B2B3B" w14:textId="5BA97E2C" w:rsidR="00AB54B3" w:rsidRPr="00E95DB3" w:rsidRDefault="00AB54B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Описание</w:t>
      </w:r>
    </w:p>
    <w:p w14:paraId="3DD752F1" w14:textId="5C5E4CD4" w:rsidR="00E555C3" w:rsidRPr="00E95DB3" w:rsidRDefault="00E555C3" w:rsidP="00AB54B3">
      <w:pPr>
        <w:spacing w:after="0"/>
        <w:ind w:firstLine="567"/>
        <w:rPr>
          <w:rFonts w:cstheme="minorHAnsi"/>
        </w:rPr>
      </w:pPr>
      <w:r w:rsidRPr="00E95DB3">
        <w:rPr>
          <w:rFonts w:cstheme="minorHAnsi"/>
        </w:rPr>
        <w:t xml:space="preserve">Вкладка </w:t>
      </w:r>
      <w:r w:rsidR="00AB54B3">
        <w:rPr>
          <w:rFonts w:cstheme="minorHAnsi"/>
        </w:rPr>
        <w:t>Маршрут командировки</w:t>
      </w:r>
    </w:p>
    <w:p w14:paraId="0895BF98" w14:textId="3B2ABDEB" w:rsidR="00E555C3" w:rsidRPr="00E95DB3" w:rsidRDefault="00477A66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№</w:t>
      </w:r>
      <w:r w:rsidR="00E555C3" w:rsidRPr="00E95DB3">
        <w:rPr>
          <w:rFonts w:cstheme="minorHAnsi"/>
        </w:rPr>
        <w:t xml:space="preserve"> </w:t>
      </w:r>
      <w:r w:rsidR="00AB54B3">
        <w:rPr>
          <w:rFonts w:cstheme="minorHAnsi"/>
        </w:rPr>
        <w:t>п/п</w:t>
      </w:r>
    </w:p>
    <w:p w14:paraId="73E3EE1A" w14:textId="4AE6DD0A" w:rsidR="00E555C3" w:rsidRPr="00E95DB3" w:rsidRDefault="00AB54B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Страна</w:t>
      </w:r>
    </w:p>
    <w:p w14:paraId="0A324B04" w14:textId="6D61F493" w:rsidR="00E555C3" w:rsidRPr="00E95DB3" w:rsidRDefault="00AB54B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Город</w:t>
      </w:r>
    </w:p>
    <w:p w14:paraId="46749DC3" w14:textId="3A2853DF" w:rsidR="00E555C3" w:rsidRPr="00E95DB3" w:rsidRDefault="00AB54B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Информация о месте назначения</w:t>
      </w:r>
    </w:p>
    <w:p w14:paraId="02D51C5B" w14:textId="37357485" w:rsidR="00E555C3" w:rsidRDefault="00E555C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E95DB3">
        <w:rPr>
          <w:rFonts w:cstheme="minorHAnsi"/>
        </w:rPr>
        <w:t>Дата</w:t>
      </w:r>
      <w:r w:rsidR="00AB54B3">
        <w:rPr>
          <w:rFonts w:cstheme="minorHAnsi"/>
        </w:rPr>
        <w:t xml:space="preserve"> начала</w:t>
      </w:r>
    </w:p>
    <w:p w14:paraId="18C3F6A6" w14:textId="6DCFBB84" w:rsidR="00AB54B3" w:rsidRDefault="00AB54B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Дата окончания</w:t>
      </w:r>
    </w:p>
    <w:p w14:paraId="55599822" w14:textId="2E3DA599" w:rsidR="00AB54B3" w:rsidRDefault="00AB54B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Продолжительность командировки (дней)</w:t>
      </w:r>
    </w:p>
    <w:p w14:paraId="0E06B3B4" w14:textId="00C2C6BC" w:rsidR="00AB54B3" w:rsidRDefault="00AB54B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Организация </w:t>
      </w:r>
    </w:p>
    <w:p w14:paraId="4B4EC648" w14:textId="4D761FCB" w:rsidR="00AB54B3" w:rsidRPr="00E95DB3" w:rsidRDefault="00AB54B3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Цель</w:t>
      </w:r>
    </w:p>
    <w:p w14:paraId="44AD92B8" w14:textId="47CA3890" w:rsidR="00E555C3" w:rsidRDefault="00E555C3" w:rsidP="00AB54B3">
      <w:pPr>
        <w:spacing w:after="0"/>
        <w:ind w:firstLine="567"/>
        <w:rPr>
          <w:rFonts w:cstheme="minorHAnsi"/>
        </w:rPr>
      </w:pPr>
      <w:r>
        <w:rPr>
          <w:rFonts w:cstheme="minorHAnsi"/>
        </w:rPr>
        <w:t xml:space="preserve">Вкладка </w:t>
      </w:r>
      <w:r w:rsidR="00AB54B3">
        <w:rPr>
          <w:rFonts w:cstheme="minorHAnsi"/>
        </w:rPr>
        <w:t>Смета</w:t>
      </w:r>
    </w:p>
    <w:p w14:paraId="17FD2777" w14:textId="77777777" w:rsidR="00477A66" w:rsidRPr="00E95DB3" w:rsidRDefault="00477A66" w:rsidP="00477A66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№</w:t>
      </w:r>
      <w:r w:rsidRPr="00E95DB3">
        <w:rPr>
          <w:rFonts w:cstheme="minorHAnsi"/>
        </w:rPr>
        <w:t xml:space="preserve"> </w:t>
      </w:r>
      <w:r>
        <w:rPr>
          <w:rFonts w:cstheme="minorHAnsi"/>
        </w:rPr>
        <w:t>п/п</w:t>
      </w:r>
    </w:p>
    <w:p w14:paraId="780F9ED3" w14:textId="0958F8DB" w:rsidR="00E555C3" w:rsidRDefault="00477A66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Элемент</w:t>
      </w:r>
    </w:p>
    <w:p w14:paraId="0A4CF460" w14:textId="6118E37C" w:rsidR="00E555C3" w:rsidRDefault="00477A66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Элемент авансового отчета</w:t>
      </w:r>
    </w:p>
    <w:p w14:paraId="4547B3C2" w14:textId="38DEE4CF" w:rsidR="00E555C3" w:rsidRDefault="00477A66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Кол-во</w:t>
      </w:r>
    </w:p>
    <w:p w14:paraId="59FCA8D9" w14:textId="4E014087" w:rsidR="00477A66" w:rsidRDefault="00477A66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Сумма в валюте</w:t>
      </w:r>
    </w:p>
    <w:p w14:paraId="21155F13" w14:textId="177F0940" w:rsidR="00477A66" w:rsidRDefault="00477A66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Валюта</w:t>
      </w:r>
    </w:p>
    <w:p w14:paraId="7F92A527" w14:textId="66425B71" w:rsidR="00477A66" w:rsidRDefault="00477A66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Курс</w:t>
      </w:r>
    </w:p>
    <w:p w14:paraId="1ABADD96" w14:textId="6AE435B6" w:rsidR="00477A66" w:rsidRDefault="00477A66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Сумма в базовой валюте</w:t>
      </w:r>
    </w:p>
    <w:p w14:paraId="4FED739D" w14:textId="0A7CBB71" w:rsidR="00477A66" w:rsidRDefault="00477A66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Сумма принятая в базовой валюте</w:t>
      </w:r>
    </w:p>
    <w:p w14:paraId="6E2F9AF7" w14:textId="4FE27BB5" w:rsidR="00477A66" w:rsidRDefault="00477A66" w:rsidP="00AB54B3">
      <w:pPr>
        <w:pStyle w:val="a0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Наименование</w:t>
      </w:r>
      <w:commentRangeEnd w:id="1"/>
      <w:r w:rsidR="000E7A29">
        <w:rPr>
          <w:rStyle w:val="a7"/>
        </w:rPr>
        <w:commentReference w:id="1"/>
      </w:r>
      <w:commentRangeEnd w:id="2"/>
      <w:r w:rsidR="008679E4">
        <w:rPr>
          <w:rStyle w:val="a7"/>
        </w:rPr>
        <w:commentReference w:id="2"/>
      </w:r>
    </w:p>
    <w:p w14:paraId="2178450E" w14:textId="1DFDE56F" w:rsidR="000E7A29" w:rsidRDefault="000E7A29" w:rsidP="00AB54B3">
      <w:pPr>
        <w:spacing w:after="0"/>
        <w:ind w:firstLine="567"/>
        <w:rPr>
          <w:ins w:id="3" w:author="Никита Судаков" w:date="2025-09-19T14:41:00Z"/>
          <w:rFonts w:cstheme="minorHAnsi"/>
        </w:rPr>
      </w:pPr>
    </w:p>
    <w:p w14:paraId="30579869" w14:textId="6070CD76" w:rsidR="000E7A29" w:rsidRPr="000E7A29" w:rsidRDefault="000E7A29" w:rsidP="00AB54B3">
      <w:pPr>
        <w:spacing w:after="0"/>
        <w:ind w:firstLine="567"/>
        <w:rPr>
          <w:ins w:id="4" w:author="Никита Судаков" w:date="2025-09-19T14:41:00Z"/>
          <w:rFonts w:cstheme="minorHAnsi"/>
        </w:rPr>
      </w:pPr>
      <w:ins w:id="5" w:author="Никита Судаков" w:date="2025-09-19T14:41:00Z">
        <w:r>
          <w:rPr>
            <w:rFonts w:cstheme="minorHAnsi"/>
          </w:rPr>
          <w:t>В</w:t>
        </w:r>
        <w:r w:rsidRPr="000E7A29">
          <w:rPr>
            <w:rFonts w:cstheme="minorHAnsi"/>
          </w:rPr>
          <w:t xml:space="preserve"> </w:t>
        </w:r>
      </w:ins>
      <w:ins w:id="6" w:author="Никита Судаков" w:date="2025-09-19T14:42:00Z">
        <w:r>
          <w:rPr>
            <w:rFonts w:cstheme="minorHAnsi"/>
          </w:rPr>
          <w:t>базовой поставке</w:t>
        </w:r>
      </w:ins>
      <w:ins w:id="7" w:author="Никита Судаков" w:date="2025-09-19T14:41:00Z">
        <w:r>
          <w:rPr>
            <w:rFonts w:cstheme="minorHAnsi"/>
          </w:rPr>
          <w:t xml:space="preserve"> </w:t>
        </w:r>
        <w:r>
          <w:rPr>
            <w:rFonts w:cstheme="minorHAnsi"/>
            <w:lang w:val="en-US"/>
          </w:rPr>
          <w:t>Global</w:t>
        </w:r>
        <w:r w:rsidRPr="000E7A29">
          <w:rPr>
            <w:rFonts w:cstheme="minorHAnsi"/>
          </w:rPr>
          <w:t xml:space="preserve"> </w:t>
        </w:r>
        <w:r>
          <w:rPr>
            <w:rFonts w:cstheme="minorHAnsi"/>
            <w:lang w:val="tr-TR"/>
          </w:rPr>
          <w:t>ERP</w:t>
        </w:r>
      </w:ins>
      <w:ins w:id="8" w:author="Никита Судаков" w:date="2025-09-19T14:42:00Z">
        <w:r>
          <w:rPr>
            <w:rFonts w:cstheme="minorHAnsi"/>
          </w:rPr>
          <w:t xml:space="preserve"> реализован бизнес-объект «Заявка на командировку», от которого возможно создание авансовых отчетов, в том числе с частичным наследованием данных (сотрудник)</w:t>
        </w:r>
      </w:ins>
      <w:ins w:id="9" w:author="Никита Судаков" w:date="2025-09-19T14:44:00Z">
        <w:r>
          <w:rPr>
            <w:rFonts w:cstheme="minorHAnsi"/>
          </w:rPr>
          <w:t>.</w:t>
        </w:r>
      </w:ins>
    </w:p>
    <w:p w14:paraId="37A8F123" w14:textId="77777777" w:rsidR="000E7A29" w:rsidRPr="00F97E09" w:rsidRDefault="000E7A29" w:rsidP="00AB54B3">
      <w:pPr>
        <w:spacing w:after="0"/>
        <w:ind w:firstLine="567"/>
        <w:rPr>
          <w:rFonts w:cstheme="minorHAnsi"/>
        </w:rPr>
      </w:pPr>
    </w:p>
    <w:p w14:paraId="12ABE92A" w14:textId="77777777" w:rsidR="00E555C3" w:rsidRDefault="00E555C3" w:rsidP="00E555C3">
      <w:pPr>
        <w:pStyle w:val="20"/>
        <w:rPr>
          <w:rFonts w:eastAsia="Calibri" w:cstheme="minorHAnsi"/>
          <w:szCs w:val="22"/>
        </w:rPr>
      </w:pPr>
      <w:r>
        <w:rPr>
          <w:rFonts w:eastAsia="Calibri" w:cstheme="minorHAnsi"/>
          <w:szCs w:val="22"/>
        </w:rPr>
        <w:t>Выходные данные (результат работы)</w:t>
      </w:r>
    </w:p>
    <w:p w14:paraId="681C9D96" w14:textId="4BE5D2EC" w:rsidR="00E555C3" w:rsidRPr="000E7A29" w:rsidRDefault="00477A66" w:rsidP="00E555C3">
      <w:pPr>
        <w:ind w:firstLine="567"/>
        <w:jc w:val="both"/>
        <w:rPr>
          <w:rFonts w:cstheme="minorHAnsi"/>
        </w:rPr>
      </w:pPr>
      <w:del w:id="10" w:author="Никита Судаков" w:date="2025-09-19T14:44:00Z">
        <w:r w:rsidDel="000E7A29">
          <w:rPr>
            <w:rFonts w:cstheme="minorHAnsi"/>
          </w:rPr>
          <w:delText>Исправлены/</w:delText>
        </w:r>
        <w:r w:rsidR="00D40606" w:rsidDel="000E7A29">
          <w:rPr>
            <w:rFonts w:cstheme="minorHAnsi"/>
          </w:rPr>
          <w:delText xml:space="preserve"> д</w:delText>
        </w:r>
        <w:r w:rsidDel="000E7A29">
          <w:rPr>
            <w:rFonts w:cstheme="minorHAnsi"/>
          </w:rPr>
          <w:delText>обавлены/</w:delText>
        </w:r>
        <w:r w:rsidR="00D40606" w:rsidDel="000E7A29">
          <w:rPr>
            <w:rFonts w:cstheme="minorHAnsi"/>
          </w:rPr>
          <w:delText xml:space="preserve"> у</w:delText>
        </w:r>
        <w:r w:rsidDel="000E7A29">
          <w:rPr>
            <w:rFonts w:cstheme="minorHAnsi"/>
          </w:rPr>
          <w:delText xml:space="preserve">далены поля согласно </w:delText>
        </w:r>
        <w:r w:rsidR="00D40606" w:rsidDel="000E7A29">
          <w:rPr>
            <w:rFonts w:cstheme="minorHAnsi"/>
          </w:rPr>
          <w:delText xml:space="preserve">новому </w:delText>
        </w:r>
        <w:r w:rsidDel="000E7A29">
          <w:rPr>
            <w:rFonts w:cstheme="minorHAnsi"/>
          </w:rPr>
          <w:delText>макету</w:delText>
        </w:r>
      </w:del>
      <w:ins w:id="11" w:author="Никита Судаков" w:date="2025-09-19T14:44:00Z">
        <w:r w:rsidR="000E7A29">
          <w:rPr>
            <w:rFonts w:cstheme="minorHAnsi"/>
          </w:rPr>
          <w:t>Выполнены настройки классов и типов, доработаны отображения интерфейсов, реализован</w:t>
        </w:r>
      </w:ins>
      <w:ins w:id="12" w:author="Никита Судаков" w:date="2025-09-19T14:45:00Z">
        <w:r w:rsidR="000E7A29">
          <w:rPr>
            <w:rFonts w:cstheme="minorHAnsi"/>
          </w:rPr>
          <w:t>а</w:t>
        </w:r>
      </w:ins>
      <w:ins w:id="13" w:author="Никита Судаков" w:date="2025-09-19T14:44:00Z">
        <w:r w:rsidR="000E7A29">
          <w:rPr>
            <w:rFonts w:cstheme="minorHAnsi"/>
          </w:rPr>
          <w:t xml:space="preserve"> </w:t>
        </w:r>
      </w:ins>
      <w:ins w:id="14" w:author="Никита Судаков" w:date="2025-09-19T14:45:00Z">
        <w:r w:rsidR="000E7A29">
          <w:rPr>
            <w:rFonts w:cstheme="minorHAnsi"/>
          </w:rPr>
          <w:t xml:space="preserve">связь бизнес-объекта с системой </w:t>
        </w:r>
        <w:proofErr w:type="spellStart"/>
        <w:r w:rsidR="000E7A29">
          <w:rPr>
            <w:rFonts w:cstheme="minorHAnsi"/>
            <w:lang w:val="en-US"/>
          </w:rPr>
          <w:t>Directum</w:t>
        </w:r>
        <w:proofErr w:type="spellEnd"/>
        <w:r w:rsidR="000E7A29">
          <w:rPr>
            <w:rFonts w:cstheme="minorHAnsi"/>
          </w:rPr>
          <w:t xml:space="preserve">, включая возможность перехода непосредственно из интерфейса по </w:t>
        </w:r>
        <w:r w:rsidR="000E7A29">
          <w:rPr>
            <w:rFonts w:cstheme="minorHAnsi"/>
            <w:lang w:val="en-US"/>
          </w:rPr>
          <w:t>URL</w:t>
        </w:r>
        <w:r w:rsidR="000E7A29">
          <w:rPr>
            <w:rFonts w:cstheme="minorHAnsi"/>
          </w:rPr>
          <w:t>-ссылке.</w:t>
        </w:r>
      </w:ins>
    </w:p>
    <w:p w14:paraId="3BE8FC73" w14:textId="77777777" w:rsidR="00E555C3" w:rsidRPr="002F12CA" w:rsidRDefault="00E555C3" w:rsidP="00E555C3">
      <w:pPr>
        <w:pStyle w:val="20"/>
        <w:rPr>
          <w:rFonts w:cstheme="minorHAnsi"/>
        </w:rPr>
      </w:pPr>
      <w:r w:rsidRPr="00B24CF2">
        <w:rPr>
          <w:rFonts w:eastAsia="Calibri" w:cstheme="minorHAnsi"/>
          <w:szCs w:val="22"/>
        </w:rPr>
        <w:t>Текущая</w:t>
      </w:r>
      <w:r>
        <w:rPr>
          <w:rFonts w:cstheme="minorHAnsi"/>
        </w:rPr>
        <w:t xml:space="preserve"> реализация в системе </w:t>
      </w:r>
      <w:r>
        <w:rPr>
          <w:rFonts w:cstheme="minorHAnsi"/>
          <w:lang w:val="en-US"/>
        </w:rPr>
        <w:t>Global</w:t>
      </w:r>
    </w:p>
    <w:p w14:paraId="1F5FB54D" w14:textId="632A27DC" w:rsidR="00D40606" w:rsidRDefault="00D40606" w:rsidP="00D40606">
      <w:pPr>
        <w:spacing w:after="0" w:line="240" w:lineRule="auto"/>
        <w:ind w:firstLine="708"/>
      </w:pPr>
      <w:r>
        <w:t xml:space="preserve">Настроены поля </w:t>
      </w:r>
      <w:r w:rsidR="001845EA">
        <w:t>(</w:t>
      </w:r>
      <w:r>
        <w:t>п. 4</w:t>
      </w:r>
      <w:r w:rsidR="001845EA">
        <w:t>)</w:t>
      </w:r>
      <w:r>
        <w:t xml:space="preserve"> в рамках класса </w:t>
      </w:r>
      <w:proofErr w:type="spellStart"/>
      <w:r w:rsidRPr="00D40606">
        <w:rPr>
          <w:lang w:val="en-US"/>
        </w:rPr>
        <w:t>Bhr</w:t>
      </w:r>
      <w:proofErr w:type="spellEnd"/>
      <w:r w:rsidRPr="00E555C3">
        <w:t>_</w:t>
      </w:r>
      <w:proofErr w:type="spellStart"/>
      <w:r w:rsidRPr="00D40606">
        <w:rPr>
          <w:lang w:val="en-US"/>
        </w:rPr>
        <w:t>BusinessTripReq</w:t>
      </w:r>
      <w:proofErr w:type="spellEnd"/>
      <w:r w:rsidRPr="00D40606">
        <w:rPr>
          <w:rFonts w:cstheme="minorHAnsi"/>
          <w:lang w:eastAsia="ru-RU"/>
        </w:rPr>
        <w:t xml:space="preserve"> </w:t>
      </w:r>
      <w:r>
        <w:t>«Заявка на командировку»</w:t>
      </w:r>
    </w:p>
    <w:p w14:paraId="0EFFFC60" w14:textId="77777777" w:rsidR="00D40606" w:rsidRPr="00D40606" w:rsidRDefault="00D40606" w:rsidP="00D40606">
      <w:pPr>
        <w:spacing w:after="0" w:line="240" w:lineRule="auto"/>
        <w:ind w:firstLine="708"/>
        <w:rPr>
          <w:rFonts w:cstheme="minorHAnsi"/>
        </w:rPr>
      </w:pPr>
    </w:p>
    <w:p w14:paraId="1D242BCD" w14:textId="77777777" w:rsidR="00E555C3" w:rsidRDefault="00E555C3" w:rsidP="00E555C3">
      <w:pPr>
        <w:pStyle w:val="20"/>
        <w:rPr>
          <w:rFonts w:eastAsia="Calibri" w:cstheme="minorHAnsi"/>
          <w:szCs w:val="22"/>
        </w:rPr>
      </w:pPr>
      <w:r w:rsidRPr="00B24CF2">
        <w:rPr>
          <w:rFonts w:eastAsia="Calibri" w:cstheme="minorHAnsi"/>
          <w:szCs w:val="22"/>
        </w:rPr>
        <w:t>Необходимые доработки</w:t>
      </w:r>
    </w:p>
    <w:p w14:paraId="2CD8C36D" w14:textId="77777777" w:rsidR="001D1AFD" w:rsidRDefault="001D1AFD"/>
    <w:p w14:paraId="344B8518" w14:textId="03D76E59" w:rsidR="001D1AFD" w:rsidRDefault="00E555C3" w:rsidP="008B4C64">
      <w:pPr>
        <w:pStyle w:val="3"/>
        <w:rPr>
          <w:rFonts w:eastAsia="Calibri" w:cstheme="minorHAnsi"/>
          <w:szCs w:val="22"/>
        </w:rPr>
      </w:pPr>
      <w:r w:rsidRPr="001D1AFD">
        <w:rPr>
          <w:rFonts w:eastAsia="Calibri" w:cstheme="minorHAnsi"/>
          <w:szCs w:val="22"/>
        </w:rPr>
        <w:t xml:space="preserve">Доработка </w:t>
      </w:r>
      <w:r w:rsidR="007644A4" w:rsidRPr="007644A4">
        <w:rPr>
          <w:rFonts w:eastAsia="Calibri" w:cstheme="minorHAnsi"/>
          <w:szCs w:val="22"/>
        </w:rPr>
        <w:t xml:space="preserve">класса </w:t>
      </w:r>
      <w:proofErr w:type="spellStart"/>
      <w:r w:rsidR="007644A4" w:rsidRPr="007644A4">
        <w:rPr>
          <w:rFonts w:eastAsia="Calibri" w:cstheme="minorHAnsi"/>
          <w:szCs w:val="22"/>
        </w:rPr>
        <w:t>Bhr_BusinessTripReq</w:t>
      </w:r>
      <w:proofErr w:type="spellEnd"/>
      <w:r w:rsidR="007644A4" w:rsidRPr="007644A4">
        <w:rPr>
          <w:rFonts w:eastAsia="Calibri" w:cstheme="minorHAnsi"/>
          <w:szCs w:val="22"/>
        </w:rPr>
        <w:t xml:space="preserve"> «Заявка на командировку»</w:t>
      </w:r>
    </w:p>
    <w:p w14:paraId="0FDCF6F2" w14:textId="77777777" w:rsidR="001D1AFD" w:rsidRPr="001D1AFD" w:rsidRDefault="001D1AFD" w:rsidP="001D1AFD">
      <w:pPr>
        <w:rPr>
          <w:lang w:eastAsia="ru-RU"/>
        </w:rPr>
      </w:pPr>
    </w:p>
    <w:p w14:paraId="5EB23039" w14:textId="08FFEAD3" w:rsidR="007644A4" w:rsidRDefault="007644A4" w:rsidP="008B4C64">
      <w:pPr>
        <w:pStyle w:val="4"/>
        <w:rPr>
          <w:rFonts w:eastAsia="Calibri" w:cstheme="minorHAnsi"/>
          <w:szCs w:val="22"/>
        </w:rPr>
      </w:pPr>
      <w:r>
        <w:rPr>
          <w:rFonts w:eastAsia="Calibri" w:cstheme="minorHAnsi"/>
        </w:rPr>
        <w:t xml:space="preserve">Заголовок документа </w:t>
      </w:r>
    </w:p>
    <w:p w14:paraId="57FF8191" w14:textId="77777777" w:rsidR="007644A4" w:rsidRPr="007644A4" w:rsidRDefault="007644A4" w:rsidP="007644A4">
      <w:pPr>
        <w:rPr>
          <w:lang w:eastAsia="ru-RU"/>
        </w:rPr>
      </w:pPr>
    </w:p>
    <w:p w14:paraId="1D46B630" w14:textId="64E0C68D" w:rsidR="001D1AFD" w:rsidRPr="001D1AFD" w:rsidRDefault="00E37B25" w:rsidP="008B4C64">
      <w:pPr>
        <w:pStyle w:val="5"/>
        <w:rPr>
          <w:rFonts w:eastAsia="Calibri" w:cstheme="minorHAnsi"/>
        </w:rPr>
      </w:pPr>
      <w:r w:rsidRPr="001D1AFD">
        <w:rPr>
          <w:rFonts w:eastAsia="Calibri" w:cstheme="minorHAnsi"/>
        </w:rPr>
        <w:t xml:space="preserve">Настроить </w:t>
      </w:r>
      <w:del w:id="15" w:author="Popova, Liliya" w:date="2025-09-22T09:27:00Z">
        <w:r w:rsidRPr="001D1AFD" w:rsidDel="008679E4">
          <w:rPr>
            <w:rFonts w:eastAsia="Calibri" w:cstheme="minorHAnsi"/>
          </w:rPr>
          <w:delText>с</w:delText>
        </w:r>
      </w:del>
      <w:ins w:id="16" w:author="Никита Судаков" w:date="2025-09-19T14:40:00Z">
        <w:r w:rsidR="00F7562D">
          <w:rPr>
            <w:rFonts w:eastAsia="Calibri" w:cstheme="minorHAnsi"/>
          </w:rPr>
          <w:t>для типо</w:t>
        </w:r>
      </w:ins>
      <w:ins w:id="17" w:author="Никита Судаков" w:date="2025-09-19T14:41:00Z">
        <w:r w:rsidR="00F7562D">
          <w:rPr>
            <w:rFonts w:eastAsia="Calibri" w:cstheme="minorHAnsi"/>
          </w:rPr>
          <w:t xml:space="preserve">в объекта класса </w:t>
        </w:r>
        <w:proofErr w:type="spellStart"/>
        <w:r w:rsidR="00F7562D" w:rsidRPr="007644A4">
          <w:rPr>
            <w:rFonts w:eastAsia="Calibri" w:cstheme="minorHAnsi"/>
          </w:rPr>
          <w:t>Bhr_BusinessTripReq</w:t>
        </w:r>
        <w:proofErr w:type="spellEnd"/>
        <w:r w:rsidR="00F7562D" w:rsidRPr="007644A4">
          <w:rPr>
            <w:rFonts w:eastAsia="Calibri" w:cstheme="minorHAnsi"/>
          </w:rPr>
          <w:t xml:space="preserve"> «Заявка на командировку»</w:t>
        </w:r>
        <w:r w:rsidR="00F7562D">
          <w:rPr>
            <w:rFonts w:eastAsia="Calibri" w:cstheme="minorHAnsi"/>
          </w:rPr>
          <w:t xml:space="preserve"> проектную схему состояний:</w:t>
        </w:r>
      </w:ins>
      <w:del w:id="18" w:author="Никита Судаков" w:date="2025-09-19T14:40:00Z">
        <w:r w:rsidRPr="001D1AFD" w:rsidDel="00F7562D">
          <w:rPr>
            <w:rFonts w:eastAsia="Calibri" w:cstheme="minorHAnsi"/>
          </w:rPr>
          <w:delText>остояния</w:delText>
        </w:r>
      </w:del>
    </w:p>
    <w:p w14:paraId="761D3570" w14:textId="649320F6" w:rsidR="00A04F85" w:rsidRDefault="00A04F85" w:rsidP="00A47194">
      <w:pPr>
        <w:pStyle w:val="a0"/>
      </w:pPr>
    </w:p>
    <w:p w14:paraId="4B6876B0" w14:textId="77777777" w:rsidR="001D1AFD" w:rsidRDefault="001D1AFD" w:rsidP="001D1AFD">
      <w:pPr>
        <w:pStyle w:val="a0"/>
      </w:pPr>
      <w:r>
        <w:t>Оформление</w:t>
      </w:r>
    </w:p>
    <w:p w14:paraId="019E14A2" w14:textId="77777777" w:rsidR="001D1AFD" w:rsidRDefault="001D1AFD" w:rsidP="001D1AFD">
      <w:pPr>
        <w:pStyle w:val="a0"/>
      </w:pPr>
      <w:r>
        <w:t>Выполнение</w:t>
      </w:r>
    </w:p>
    <w:p w14:paraId="288A4466" w14:textId="77777777" w:rsidR="001D1AFD" w:rsidRDefault="001D1AFD" w:rsidP="001D1AFD">
      <w:pPr>
        <w:pStyle w:val="a0"/>
      </w:pPr>
      <w:r>
        <w:t>Завершена</w:t>
      </w:r>
    </w:p>
    <w:p w14:paraId="5B6EC3B6" w14:textId="77777777" w:rsidR="001D1AFD" w:rsidRDefault="001D1AFD" w:rsidP="001D1AFD">
      <w:pPr>
        <w:pStyle w:val="a0"/>
      </w:pPr>
      <w:r>
        <w:t>Отменяется</w:t>
      </w:r>
    </w:p>
    <w:p w14:paraId="7B6460DE" w14:textId="07AF6673" w:rsidR="001D1AFD" w:rsidRDefault="001D1AFD" w:rsidP="001D1AFD">
      <w:pPr>
        <w:pStyle w:val="a0"/>
      </w:pPr>
      <w:r>
        <w:t>Отменена</w:t>
      </w:r>
    </w:p>
    <w:p w14:paraId="6EFA05DE" w14:textId="12C7DD10" w:rsidR="001D1AFD" w:rsidRDefault="001D1AFD" w:rsidP="001D1AFD">
      <w:pPr>
        <w:pStyle w:val="a0"/>
      </w:pPr>
    </w:p>
    <w:p w14:paraId="5D31849F" w14:textId="3DCEAB0B" w:rsidR="001D1AFD" w:rsidRPr="001D1AFD" w:rsidRDefault="001D1AFD" w:rsidP="008B4C64">
      <w:pPr>
        <w:pStyle w:val="5"/>
        <w:rPr>
          <w:rFonts w:eastAsia="Calibri" w:cstheme="minorHAnsi"/>
        </w:rPr>
      </w:pPr>
      <w:r>
        <w:rPr>
          <w:rFonts w:eastAsia="Calibri" w:cstheme="minorHAnsi"/>
        </w:rPr>
        <w:t>Скорректировать/ добавить/ удалить атрибуты</w:t>
      </w:r>
    </w:p>
    <w:p w14:paraId="18786118" w14:textId="77777777" w:rsidR="001D1AFD" w:rsidRDefault="001D1AFD" w:rsidP="001D1AFD">
      <w:pPr>
        <w:pStyle w:val="a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6"/>
        <w:gridCol w:w="1531"/>
        <w:gridCol w:w="1424"/>
        <w:gridCol w:w="2062"/>
        <w:gridCol w:w="2708"/>
      </w:tblGrid>
      <w:tr w:rsidR="00FC4E91" w:rsidRPr="002B2C45" w14:paraId="173DABC3" w14:textId="77777777" w:rsidTr="00FC4E91">
        <w:tc>
          <w:tcPr>
            <w:tcW w:w="1296" w:type="dxa"/>
          </w:tcPr>
          <w:p w14:paraId="325D1EAB" w14:textId="02D6769F" w:rsidR="00A04F85" w:rsidRPr="002B2C45" w:rsidRDefault="00A04F85" w:rsidP="00FD05D9">
            <w:pPr>
              <w:pStyle w:val="a0"/>
              <w:ind w:left="0"/>
              <w:jc w:val="center"/>
              <w:rPr>
                <w:b/>
                <w:sz w:val="20"/>
                <w:szCs w:val="20"/>
              </w:rPr>
            </w:pPr>
            <w:r w:rsidRPr="002B2C45"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1531" w:type="dxa"/>
          </w:tcPr>
          <w:p w14:paraId="396E4D87" w14:textId="17C0D5EF" w:rsidR="00A04F85" w:rsidRPr="002B2C45" w:rsidRDefault="00A04F85" w:rsidP="00FD05D9">
            <w:pPr>
              <w:pStyle w:val="a0"/>
              <w:ind w:left="0"/>
              <w:jc w:val="center"/>
              <w:rPr>
                <w:b/>
                <w:sz w:val="20"/>
                <w:szCs w:val="20"/>
              </w:rPr>
            </w:pPr>
            <w:r w:rsidRPr="002B2C45"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426" w:type="dxa"/>
          </w:tcPr>
          <w:p w14:paraId="57A111DA" w14:textId="2CF7E610" w:rsidR="00A04F85" w:rsidRPr="002B2C45" w:rsidRDefault="00A04F85" w:rsidP="00FD05D9">
            <w:pPr>
              <w:pStyle w:val="a0"/>
              <w:ind w:left="0"/>
              <w:jc w:val="center"/>
              <w:rPr>
                <w:b/>
                <w:sz w:val="20"/>
                <w:szCs w:val="20"/>
              </w:rPr>
            </w:pPr>
            <w:r w:rsidRPr="002B2C45">
              <w:rPr>
                <w:b/>
                <w:sz w:val="20"/>
                <w:szCs w:val="20"/>
              </w:rPr>
              <w:t>Тип данных</w:t>
            </w:r>
          </w:p>
        </w:tc>
        <w:tc>
          <w:tcPr>
            <w:tcW w:w="2058" w:type="dxa"/>
          </w:tcPr>
          <w:p w14:paraId="5936C1EB" w14:textId="517DBACA" w:rsidR="00A04F85" w:rsidRPr="002B2C45" w:rsidRDefault="00A04F85" w:rsidP="00FD05D9">
            <w:pPr>
              <w:pStyle w:val="a0"/>
              <w:ind w:left="0"/>
              <w:jc w:val="center"/>
              <w:rPr>
                <w:b/>
                <w:sz w:val="20"/>
                <w:szCs w:val="20"/>
              </w:rPr>
            </w:pPr>
            <w:r w:rsidRPr="002B2C45">
              <w:rPr>
                <w:b/>
                <w:sz w:val="20"/>
                <w:szCs w:val="20"/>
              </w:rPr>
              <w:t>Тип атрибута</w:t>
            </w:r>
          </w:p>
        </w:tc>
        <w:tc>
          <w:tcPr>
            <w:tcW w:w="2710" w:type="dxa"/>
          </w:tcPr>
          <w:p w14:paraId="24BA3987" w14:textId="1671E46F" w:rsidR="00A04F85" w:rsidRPr="002B2C45" w:rsidRDefault="00A04F85" w:rsidP="00FD05D9">
            <w:pPr>
              <w:pStyle w:val="a0"/>
              <w:ind w:left="0"/>
              <w:jc w:val="center"/>
              <w:rPr>
                <w:b/>
                <w:sz w:val="20"/>
                <w:szCs w:val="20"/>
              </w:rPr>
            </w:pPr>
            <w:r w:rsidRPr="002B2C45">
              <w:rPr>
                <w:b/>
                <w:sz w:val="20"/>
                <w:szCs w:val="20"/>
              </w:rPr>
              <w:t>Описание</w:t>
            </w:r>
          </w:p>
        </w:tc>
      </w:tr>
      <w:tr w:rsidR="00A87258" w:rsidRPr="002B2C45" w14:paraId="6E124B01" w14:textId="77777777" w:rsidTr="00FC4E91">
        <w:tc>
          <w:tcPr>
            <w:tcW w:w="1296" w:type="dxa"/>
          </w:tcPr>
          <w:p w14:paraId="1102707A" w14:textId="725C54CB" w:rsidR="00A87258" w:rsidRPr="00A87258" w:rsidRDefault="00A87258" w:rsidP="00A87258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idObjectType</w:t>
            </w:r>
            <w:proofErr w:type="spellEnd"/>
          </w:p>
        </w:tc>
        <w:tc>
          <w:tcPr>
            <w:tcW w:w="1531" w:type="dxa"/>
          </w:tcPr>
          <w:p w14:paraId="25A1AECC" w14:textId="3DCC4475" w:rsidR="00A87258" w:rsidRPr="00A87258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A87258">
              <w:rPr>
                <w:sz w:val="20"/>
                <w:szCs w:val="20"/>
              </w:rPr>
              <w:t>Тип</w:t>
            </w:r>
          </w:p>
        </w:tc>
        <w:tc>
          <w:tcPr>
            <w:tcW w:w="1426" w:type="dxa"/>
          </w:tcPr>
          <w:p w14:paraId="46BB7D9C" w14:textId="06EB0ECB" w:rsidR="00A87258" w:rsidRPr="00A87258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2B2C45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2058" w:type="dxa"/>
          </w:tcPr>
          <w:p w14:paraId="21CE97AD" w14:textId="5758E7D3" w:rsidR="00A87258" w:rsidRPr="00A87258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proofErr w:type="spellStart"/>
            <w:r w:rsidRPr="002B2C45">
              <w:rPr>
                <w:sz w:val="20"/>
                <w:szCs w:val="20"/>
                <w:lang w:val="en-US"/>
              </w:rPr>
              <w:t>RefObject</w:t>
            </w:r>
            <w:proofErr w:type="spellEnd"/>
            <w:r w:rsidRPr="002B2C45">
              <w:rPr>
                <w:sz w:val="20"/>
                <w:szCs w:val="20"/>
              </w:rPr>
              <w:t xml:space="preserve"> (</w:t>
            </w:r>
            <w:proofErr w:type="spellStart"/>
            <w:r w:rsidRPr="002B2C45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tk</w:t>
            </w:r>
            <w:r w:rsidRPr="002B2C45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ObjectType</w:t>
            </w:r>
            <w:proofErr w:type="spellEnd"/>
            <w:r w:rsidRPr="002B2C4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710" w:type="dxa"/>
          </w:tcPr>
          <w:p w14:paraId="57473E59" w14:textId="77777777" w:rsidR="00A87258" w:rsidRDefault="00A87258" w:rsidP="00A87258">
            <w:pPr>
              <w:pStyle w:val="a0"/>
              <w:ind w:left="0"/>
              <w:rPr>
                <w:color w:val="0070C0"/>
                <w:sz w:val="20"/>
                <w:szCs w:val="20"/>
              </w:rPr>
            </w:pPr>
            <w:r w:rsidRPr="00A87258">
              <w:rPr>
                <w:color w:val="0070C0"/>
                <w:sz w:val="20"/>
                <w:szCs w:val="20"/>
              </w:rPr>
              <w:t>Отобразить на заголовке</w:t>
            </w:r>
            <w:r>
              <w:rPr>
                <w:color w:val="0070C0"/>
                <w:sz w:val="20"/>
                <w:szCs w:val="20"/>
              </w:rPr>
              <w:t>.</w:t>
            </w:r>
          </w:p>
          <w:p w14:paraId="1A83471E" w14:textId="77777777" w:rsidR="00A87258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типы:</w:t>
            </w:r>
          </w:p>
          <w:p w14:paraId="211DB547" w14:textId="13B8B7C4" w:rsidR="00A87258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commentRangeStart w:id="19"/>
            <w:commentRangeStart w:id="20"/>
            <w:r>
              <w:rPr>
                <w:sz w:val="20"/>
                <w:szCs w:val="20"/>
              </w:rPr>
              <w:t xml:space="preserve">- </w:t>
            </w:r>
            <w:r w:rsidR="00DC18DE">
              <w:rPr>
                <w:sz w:val="20"/>
                <w:szCs w:val="20"/>
              </w:rPr>
              <w:t>РФ</w:t>
            </w:r>
            <w:r>
              <w:rPr>
                <w:sz w:val="20"/>
                <w:szCs w:val="20"/>
              </w:rPr>
              <w:br/>
              <w:t xml:space="preserve">- </w:t>
            </w:r>
            <w:proofErr w:type="spellStart"/>
            <w:r w:rsidR="00DC18DE">
              <w:rPr>
                <w:sz w:val="20"/>
                <w:szCs w:val="20"/>
              </w:rPr>
              <w:t>Загран</w:t>
            </w:r>
            <w:proofErr w:type="spellEnd"/>
            <w:r>
              <w:rPr>
                <w:sz w:val="20"/>
                <w:szCs w:val="20"/>
              </w:rPr>
              <w:br/>
              <w:t xml:space="preserve">- </w:t>
            </w:r>
            <w:proofErr w:type="spellStart"/>
            <w:r w:rsidR="00DC18DE">
              <w:rPr>
                <w:sz w:val="20"/>
                <w:szCs w:val="20"/>
              </w:rPr>
              <w:t>РФ+Загран</w:t>
            </w:r>
            <w:commentRangeEnd w:id="19"/>
            <w:proofErr w:type="spellEnd"/>
            <w:r w:rsidR="00F7562D">
              <w:rPr>
                <w:rStyle w:val="a7"/>
              </w:rPr>
              <w:commentReference w:id="19"/>
            </w:r>
            <w:commentRangeEnd w:id="20"/>
            <w:r w:rsidR="008679E4">
              <w:rPr>
                <w:rStyle w:val="a7"/>
              </w:rPr>
              <w:commentReference w:id="20"/>
            </w:r>
          </w:p>
          <w:p w14:paraId="0D9D7EB3" w14:textId="59907CA9" w:rsidR="00A87258" w:rsidRPr="00A87258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наполнению атрибутов типы ничем не отличаются.</w:t>
            </w:r>
          </w:p>
        </w:tc>
      </w:tr>
      <w:tr w:rsidR="00A87258" w:rsidRPr="002B2C45" w14:paraId="0D3C8E40" w14:textId="77777777" w:rsidTr="00FC4E91">
        <w:tc>
          <w:tcPr>
            <w:tcW w:w="1296" w:type="dxa"/>
          </w:tcPr>
          <w:p w14:paraId="0E4300AC" w14:textId="015BF339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2B2C45">
              <w:rPr>
                <w:sz w:val="20"/>
                <w:szCs w:val="20"/>
                <w:lang w:val="en-US"/>
              </w:rPr>
              <w:lastRenderedPageBreak/>
              <w:t>idEmployee</w:t>
            </w:r>
            <w:proofErr w:type="spellEnd"/>
          </w:p>
        </w:tc>
        <w:tc>
          <w:tcPr>
            <w:tcW w:w="1531" w:type="dxa"/>
          </w:tcPr>
          <w:p w14:paraId="3B7D8B92" w14:textId="0C963DA2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2B2C45">
              <w:rPr>
                <w:sz w:val="20"/>
                <w:szCs w:val="20"/>
              </w:rPr>
              <w:t>Сотрудник</w:t>
            </w:r>
          </w:p>
        </w:tc>
        <w:tc>
          <w:tcPr>
            <w:tcW w:w="1426" w:type="dxa"/>
          </w:tcPr>
          <w:p w14:paraId="5A6025A5" w14:textId="42D248FF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2B2C45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2058" w:type="dxa"/>
          </w:tcPr>
          <w:p w14:paraId="35912154" w14:textId="18473688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proofErr w:type="spellStart"/>
            <w:r w:rsidRPr="002B2C45">
              <w:rPr>
                <w:sz w:val="20"/>
                <w:szCs w:val="20"/>
                <w:lang w:val="en-US"/>
              </w:rPr>
              <w:t>RefObject</w:t>
            </w:r>
            <w:proofErr w:type="spellEnd"/>
            <w:r w:rsidRPr="002B2C45">
              <w:rPr>
                <w:sz w:val="20"/>
                <w:szCs w:val="20"/>
              </w:rPr>
              <w:t xml:space="preserve"> (</w:t>
            </w:r>
            <w:proofErr w:type="spellStart"/>
            <w:r w:rsidRPr="002B2C45">
              <w:rPr>
                <w:sz w:val="20"/>
                <w:szCs w:val="20"/>
                <w:lang w:val="en-US"/>
              </w:rPr>
              <w:t>Bs_Employee</w:t>
            </w:r>
            <w:proofErr w:type="spellEnd"/>
            <w:r w:rsidRPr="002B2C4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710" w:type="dxa"/>
          </w:tcPr>
          <w:p w14:paraId="1BB86D0F" w14:textId="67B675A2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AB4063">
              <w:rPr>
                <w:color w:val="0070C0"/>
                <w:sz w:val="20"/>
                <w:szCs w:val="20"/>
              </w:rPr>
              <w:t>Вместо поля «Сотрудники».</w:t>
            </w:r>
            <w:r w:rsidRPr="002B2C45">
              <w:rPr>
                <w:sz w:val="20"/>
                <w:szCs w:val="20"/>
              </w:rPr>
              <w:t xml:space="preserve"> Отображать на карточке Таб. номер и Фамилия И.О.</w:t>
            </w:r>
          </w:p>
        </w:tc>
      </w:tr>
      <w:tr w:rsidR="00FC4E91" w:rsidRPr="002B2C45" w14:paraId="278054AF" w14:textId="77777777" w:rsidTr="00FC4E91">
        <w:tc>
          <w:tcPr>
            <w:tcW w:w="1296" w:type="dxa"/>
          </w:tcPr>
          <w:p w14:paraId="40DAB267" w14:textId="013D7E77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commentRangeStart w:id="21"/>
            <w:proofErr w:type="spellStart"/>
            <w:r w:rsidRPr="002B2C45">
              <w:rPr>
                <w:sz w:val="20"/>
                <w:szCs w:val="20"/>
                <w:lang w:val="en-US"/>
              </w:rPr>
              <w:t>sBaseDoc</w:t>
            </w:r>
            <w:proofErr w:type="spellEnd"/>
          </w:p>
        </w:tc>
        <w:tc>
          <w:tcPr>
            <w:tcW w:w="1531" w:type="dxa"/>
          </w:tcPr>
          <w:p w14:paraId="20FAEBC4" w14:textId="54F52695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2B2C45">
              <w:rPr>
                <w:sz w:val="20"/>
                <w:szCs w:val="20"/>
              </w:rPr>
              <w:t>Документ-основание</w:t>
            </w:r>
          </w:p>
        </w:tc>
        <w:tc>
          <w:tcPr>
            <w:tcW w:w="1426" w:type="dxa"/>
          </w:tcPr>
          <w:p w14:paraId="55338994" w14:textId="750A4383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r w:rsidRPr="002B2C45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2058" w:type="dxa"/>
          </w:tcPr>
          <w:p w14:paraId="3531E8A1" w14:textId="4A0866E7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commentRangeStart w:id="22"/>
            <w:proofErr w:type="spellStart"/>
            <w:r w:rsidRPr="002B2C45">
              <w:rPr>
                <w:sz w:val="20"/>
                <w:szCs w:val="20"/>
                <w:lang w:val="en-US"/>
              </w:rPr>
              <w:t>RefObject</w:t>
            </w:r>
            <w:proofErr w:type="spellEnd"/>
            <w:r w:rsidRPr="002B2C45">
              <w:rPr>
                <w:sz w:val="20"/>
                <w:szCs w:val="20"/>
              </w:rPr>
              <w:t xml:space="preserve"> (</w:t>
            </w:r>
            <w:proofErr w:type="spellStart"/>
            <w:r w:rsidRPr="002B2C45">
              <w:rPr>
                <w:sz w:val="20"/>
                <w:szCs w:val="20"/>
              </w:rPr>
              <w:t>Bs_AdvRepBasement</w:t>
            </w:r>
            <w:proofErr w:type="spellEnd"/>
            <w:r w:rsidRPr="002B2C4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710" w:type="dxa"/>
          </w:tcPr>
          <w:p w14:paraId="56B6379D" w14:textId="6F488F00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AB4063">
              <w:rPr>
                <w:color w:val="0070C0"/>
                <w:sz w:val="20"/>
                <w:szCs w:val="20"/>
              </w:rPr>
              <w:t xml:space="preserve">Сделать </w:t>
            </w:r>
            <w:r>
              <w:rPr>
                <w:color w:val="0070C0"/>
                <w:sz w:val="20"/>
                <w:szCs w:val="20"/>
              </w:rPr>
              <w:t>ссылку</w:t>
            </w:r>
            <w:r>
              <w:rPr>
                <w:sz w:val="20"/>
                <w:szCs w:val="20"/>
              </w:rPr>
              <w:t xml:space="preserve"> на справочник «Основание авансового отчета»</w:t>
            </w:r>
            <w:commentRangeEnd w:id="22"/>
            <w:r w:rsidR="00F7562D">
              <w:rPr>
                <w:rStyle w:val="a7"/>
              </w:rPr>
              <w:commentReference w:id="22"/>
            </w:r>
            <w:r w:rsidR="008679E4">
              <w:rPr>
                <w:rStyle w:val="a7"/>
              </w:rPr>
              <w:commentReference w:id="21"/>
            </w:r>
          </w:p>
        </w:tc>
      </w:tr>
      <w:commentRangeEnd w:id="21"/>
      <w:tr w:rsidR="00FC4E91" w:rsidRPr="002B2C45" w14:paraId="58B7A139" w14:textId="77777777" w:rsidTr="00FC4E91">
        <w:tc>
          <w:tcPr>
            <w:tcW w:w="1296" w:type="dxa"/>
          </w:tcPr>
          <w:p w14:paraId="33F328C3" w14:textId="3898711F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2B2C45">
              <w:rPr>
                <w:sz w:val="20"/>
                <w:szCs w:val="20"/>
                <w:lang w:val="en-US"/>
              </w:rPr>
              <w:t>idBisObj</w:t>
            </w:r>
            <w:proofErr w:type="spellEnd"/>
          </w:p>
        </w:tc>
        <w:tc>
          <w:tcPr>
            <w:tcW w:w="1531" w:type="dxa"/>
          </w:tcPr>
          <w:p w14:paraId="126FA147" w14:textId="6F0ADC41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2B2C45">
              <w:rPr>
                <w:sz w:val="20"/>
                <w:szCs w:val="20"/>
              </w:rPr>
              <w:t>Бизнес единица</w:t>
            </w:r>
          </w:p>
        </w:tc>
        <w:tc>
          <w:tcPr>
            <w:tcW w:w="1426" w:type="dxa"/>
          </w:tcPr>
          <w:p w14:paraId="5F8ACB80" w14:textId="746CFD6F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r w:rsidRPr="002B2C45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2058" w:type="dxa"/>
          </w:tcPr>
          <w:p w14:paraId="6AADDBDE" w14:textId="3FF3DE0B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2B2C45">
              <w:rPr>
                <w:sz w:val="20"/>
                <w:szCs w:val="20"/>
                <w:lang w:val="en-US"/>
              </w:rPr>
              <w:t>RefObject</w:t>
            </w:r>
            <w:proofErr w:type="spellEnd"/>
            <w:r w:rsidRPr="002B2C45">
              <w:rPr>
                <w:sz w:val="20"/>
                <w:szCs w:val="20"/>
              </w:rPr>
              <w:t xml:space="preserve"> (</w:t>
            </w:r>
            <w:proofErr w:type="spellStart"/>
            <w:r w:rsidRPr="002B2C45">
              <w:rPr>
                <w:sz w:val="20"/>
                <w:szCs w:val="20"/>
                <w:lang w:val="en-US"/>
              </w:rPr>
              <w:t>Bs_BisObj</w:t>
            </w:r>
            <w:proofErr w:type="spellEnd"/>
            <w:r w:rsidRPr="002B2C4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710" w:type="dxa"/>
          </w:tcPr>
          <w:p w14:paraId="2AD8C2D8" w14:textId="217BBB77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AB4063">
              <w:rPr>
                <w:color w:val="0070C0"/>
                <w:sz w:val="20"/>
                <w:szCs w:val="20"/>
              </w:rPr>
              <w:t xml:space="preserve">Новое. </w:t>
            </w:r>
            <w:r w:rsidRPr="002B2C45">
              <w:rPr>
                <w:sz w:val="20"/>
                <w:szCs w:val="20"/>
              </w:rPr>
              <w:t>Отображать на карточке Код и Наименование</w:t>
            </w:r>
          </w:p>
        </w:tc>
      </w:tr>
      <w:tr w:rsidR="00FC4E91" w:rsidRPr="002B2C45" w14:paraId="0F337EBF" w14:textId="77777777" w:rsidTr="00FC4E91">
        <w:tc>
          <w:tcPr>
            <w:tcW w:w="1296" w:type="dxa"/>
          </w:tcPr>
          <w:p w14:paraId="17B0EFDC" w14:textId="6A9EC004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r w:rsidRPr="002B2C45">
              <w:rPr>
                <w:sz w:val="20"/>
                <w:szCs w:val="20"/>
                <w:lang w:val="en-US"/>
              </w:rPr>
              <w:t>id*</w:t>
            </w:r>
          </w:p>
        </w:tc>
        <w:tc>
          <w:tcPr>
            <w:tcW w:w="1531" w:type="dxa"/>
          </w:tcPr>
          <w:p w14:paraId="79EE90D4" w14:textId="2964C0DD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2B2C45">
              <w:rPr>
                <w:sz w:val="20"/>
                <w:szCs w:val="20"/>
              </w:rPr>
              <w:t>Руководитель орг. единицы</w:t>
            </w:r>
          </w:p>
        </w:tc>
        <w:tc>
          <w:tcPr>
            <w:tcW w:w="1426" w:type="dxa"/>
          </w:tcPr>
          <w:p w14:paraId="503700E9" w14:textId="17132605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2B2C45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2058" w:type="dxa"/>
          </w:tcPr>
          <w:p w14:paraId="692ADA10" w14:textId="598A2EC4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proofErr w:type="spellStart"/>
            <w:r w:rsidRPr="002B2C45">
              <w:rPr>
                <w:sz w:val="20"/>
                <w:szCs w:val="20"/>
                <w:lang w:val="en-US"/>
              </w:rPr>
              <w:t>RefObject</w:t>
            </w:r>
            <w:proofErr w:type="spellEnd"/>
            <w:r w:rsidRPr="002B2C45">
              <w:rPr>
                <w:sz w:val="20"/>
                <w:szCs w:val="20"/>
              </w:rPr>
              <w:t xml:space="preserve"> (</w:t>
            </w:r>
            <w:proofErr w:type="spellStart"/>
            <w:r w:rsidRPr="002B2C45">
              <w:rPr>
                <w:sz w:val="20"/>
                <w:szCs w:val="20"/>
                <w:lang w:val="en-US"/>
              </w:rPr>
              <w:t>Bs_Employee</w:t>
            </w:r>
            <w:proofErr w:type="spellEnd"/>
            <w:r w:rsidRPr="002B2C4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710" w:type="dxa"/>
          </w:tcPr>
          <w:p w14:paraId="2BFC7579" w14:textId="023A6D3D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AB4063">
              <w:rPr>
                <w:color w:val="0070C0"/>
                <w:sz w:val="20"/>
                <w:szCs w:val="20"/>
              </w:rPr>
              <w:t xml:space="preserve">Новое. </w:t>
            </w:r>
            <w:r w:rsidRPr="002B2C45">
              <w:rPr>
                <w:sz w:val="20"/>
                <w:szCs w:val="20"/>
              </w:rPr>
              <w:t>Отображать на карточке Таб. номер и Фамилия И.О.</w:t>
            </w:r>
          </w:p>
        </w:tc>
      </w:tr>
      <w:tr w:rsidR="00FC4E91" w:rsidRPr="002B2C45" w14:paraId="63577C2E" w14:textId="77777777" w:rsidTr="00FC4E91">
        <w:tc>
          <w:tcPr>
            <w:tcW w:w="1296" w:type="dxa"/>
          </w:tcPr>
          <w:p w14:paraId="45922C6B" w14:textId="6AA1FA6F" w:rsidR="00A87258" w:rsidRPr="00AA4B16" w:rsidRDefault="00A87258" w:rsidP="00A87258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d*</w:t>
            </w:r>
          </w:p>
        </w:tc>
        <w:tc>
          <w:tcPr>
            <w:tcW w:w="1531" w:type="dxa"/>
          </w:tcPr>
          <w:p w14:paraId="13BEE635" w14:textId="44894069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AA4B16">
              <w:rPr>
                <w:sz w:val="20"/>
                <w:szCs w:val="20"/>
              </w:rPr>
              <w:t>Дата начала</w:t>
            </w:r>
          </w:p>
        </w:tc>
        <w:tc>
          <w:tcPr>
            <w:tcW w:w="1426" w:type="dxa"/>
          </w:tcPr>
          <w:p w14:paraId="1D9230DC" w14:textId="2E5FF79F" w:rsidR="00A87258" w:rsidRPr="00AA4B16" w:rsidRDefault="00A87258" w:rsidP="00A87258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2058" w:type="dxa"/>
          </w:tcPr>
          <w:p w14:paraId="0C6924D8" w14:textId="2B50B03B" w:rsidR="00A87258" w:rsidRPr="00AA4B16" w:rsidRDefault="00A87258" w:rsidP="00A87258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Basic</w:t>
            </w:r>
          </w:p>
        </w:tc>
        <w:tc>
          <w:tcPr>
            <w:tcW w:w="2710" w:type="dxa"/>
          </w:tcPr>
          <w:p w14:paraId="38B7196F" w14:textId="1D3508E6" w:rsidR="00A87258" w:rsidRPr="00AA4B16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AB4063">
              <w:rPr>
                <w:color w:val="0070C0"/>
                <w:sz w:val="20"/>
                <w:szCs w:val="20"/>
              </w:rPr>
              <w:t>Новое.</w:t>
            </w:r>
            <w:r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AA4B16">
              <w:rPr>
                <w:sz w:val="20"/>
                <w:szCs w:val="20"/>
              </w:rPr>
              <w:t>Поле с датой</w:t>
            </w:r>
          </w:p>
        </w:tc>
      </w:tr>
      <w:tr w:rsidR="00FC4E91" w:rsidRPr="002B2C45" w14:paraId="49722A19" w14:textId="77777777" w:rsidTr="00FC4E91">
        <w:tc>
          <w:tcPr>
            <w:tcW w:w="1296" w:type="dxa"/>
          </w:tcPr>
          <w:p w14:paraId="2E43EE24" w14:textId="7DBC5675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d*</w:t>
            </w:r>
          </w:p>
        </w:tc>
        <w:tc>
          <w:tcPr>
            <w:tcW w:w="1531" w:type="dxa"/>
          </w:tcPr>
          <w:p w14:paraId="7F13B776" w14:textId="47A39798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AA4B16">
              <w:rPr>
                <w:sz w:val="20"/>
                <w:szCs w:val="20"/>
              </w:rPr>
              <w:t>Дата окончания</w:t>
            </w:r>
          </w:p>
        </w:tc>
        <w:tc>
          <w:tcPr>
            <w:tcW w:w="1426" w:type="dxa"/>
          </w:tcPr>
          <w:p w14:paraId="327228A6" w14:textId="361EF027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2058" w:type="dxa"/>
          </w:tcPr>
          <w:p w14:paraId="608E28AB" w14:textId="725BA42F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Basic</w:t>
            </w:r>
          </w:p>
        </w:tc>
        <w:tc>
          <w:tcPr>
            <w:tcW w:w="2710" w:type="dxa"/>
          </w:tcPr>
          <w:p w14:paraId="48BB0315" w14:textId="1F32C13F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AB4063">
              <w:rPr>
                <w:color w:val="0070C0"/>
                <w:sz w:val="20"/>
                <w:szCs w:val="20"/>
              </w:rPr>
              <w:t>Новое.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 w:rsidRPr="00AA4B16">
              <w:rPr>
                <w:sz w:val="20"/>
                <w:szCs w:val="20"/>
              </w:rPr>
              <w:t>Поле с датой</w:t>
            </w:r>
          </w:p>
        </w:tc>
      </w:tr>
      <w:tr w:rsidR="00A87258" w:rsidRPr="002B2C45" w14:paraId="3FA3BBD7" w14:textId="77777777" w:rsidTr="00FC4E91">
        <w:tc>
          <w:tcPr>
            <w:tcW w:w="1296" w:type="dxa"/>
          </w:tcPr>
          <w:p w14:paraId="0CA00C07" w14:textId="3D4DD1B9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d*</w:t>
            </w:r>
          </w:p>
        </w:tc>
        <w:tc>
          <w:tcPr>
            <w:tcW w:w="1531" w:type="dxa"/>
          </w:tcPr>
          <w:p w14:paraId="72FA2B4D" w14:textId="51C03C94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AA4B16">
              <w:rPr>
                <w:sz w:val="20"/>
                <w:szCs w:val="20"/>
              </w:rPr>
              <w:t>Фактическая дата пребывания</w:t>
            </w:r>
          </w:p>
        </w:tc>
        <w:tc>
          <w:tcPr>
            <w:tcW w:w="1426" w:type="dxa"/>
          </w:tcPr>
          <w:p w14:paraId="025C231C" w14:textId="0769FB41" w:rsidR="00A87258" w:rsidRDefault="00A87258" w:rsidP="00A87258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2058" w:type="dxa"/>
          </w:tcPr>
          <w:p w14:paraId="23BB9FA6" w14:textId="40B69E14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Basic</w:t>
            </w:r>
          </w:p>
        </w:tc>
        <w:tc>
          <w:tcPr>
            <w:tcW w:w="2710" w:type="dxa"/>
          </w:tcPr>
          <w:p w14:paraId="6FE858CE" w14:textId="33A8E961" w:rsidR="00A87258" w:rsidRPr="002B2C45" w:rsidRDefault="00A87258" w:rsidP="00A87258">
            <w:pPr>
              <w:pStyle w:val="a0"/>
              <w:ind w:left="0"/>
              <w:rPr>
                <w:sz w:val="20"/>
                <w:szCs w:val="20"/>
              </w:rPr>
            </w:pPr>
            <w:r w:rsidRPr="00AB4063">
              <w:rPr>
                <w:color w:val="0070C0"/>
                <w:sz w:val="20"/>
                <w:szCs w:val="20"/>
              </w:rPr>
              <w:t>Новое.</w:t>
            </w:r>
            <w:r w:rsidRPr="00AA4B16">
              <w:rPr>
                <w:sz w:val="20"/>
                <w:szCs w:val="20"/>
              </w:rPr>
              <w:t xml:space="preserve"> Поле с датой</w:t>
            </w:r>
          </w:p>
        </w:tc>
      </w:tr>
    </w:tbl>
    <w:p w14:paraId="35BDE43C" w14:textId="2ECE5C1A" w:rsidR="00A04F85" w:rsidRDefault="00A04F85" w:rsidP="00A47194">
      <w:pPr>
        <w:pStyle w:val="a0"/>
      </w:pPr>
    </w:p>
    <w:p w14:paraId="3DB013AF" w14:textId="11D43B6D" w:rsidR="001D1AFD" w:rsidRPr="00A07DCE" w:rsidRDefault="00100D1B" w:rsidP="00A47194">
      <w:pPr>
        <w:pStyle w:val="a0"/>
        <w:rPr>
          <w:i/>
        </w:rPr>
      </w:pPr>
      <w:r w:rsidRPr="00A07DCE">
        <w:rPr>
          <w:i/>
        </w:rPr>
        <w:t>Расположение полей см. в макете в п. 7.</w:t>
      </w:r>
      <w:r w:rsidR="00C639B9" w:rsidRPr="00A07DCE">
        <w:rPr>
          <w:i/>
        </w:rPr>
        <w:t>2</w:t>
      </w:r>
      <w:r w:rsidR="00A07DCE" w:rsidRPr="00A07DCE">
        <w:rPr>
          <w:i/>
        </w:rPr>
        <w:t>.1</w:t>
      </w:r>
    </w:p>
    <w:p w14:paraId="1C490310" w14:textId="3807500F" w:rsidR="001D1AFD" w:rsidRDefault="001D1AFD" w:rsidP="00A47194">
      <w:pPr>
        <w:pStyle w:val="a0"/>
      </w:pPr>
    </w:p>
    <w:p w14:paraId="2F4DF1A1" w14:textId="11F1160A" w:rsidR="00985DD4" w:rsidRDefault="00985DD4" w:rsidP="008B4C64">
      <w:pPr>
        <w:pStyle w:val="4"/>
        <w:numPr>
          <w:ilvl w:val="2"/>
          <w:numId w:val="10"/>
        </w:numPr>
        <w:rPr>
          <w:rFonts w:eastAsia="Calibri" w:cstheme="minorHAnsi"/>
          <w:szCs w:val="22"/>
        </w:rPr>
      </w:pPr>
      <w:r>
        <w:rPr>
          <w:rFonts w:eastAsia="Calibri" w:cstheme="minorHAnsi"/>
        </w:rPr>
        <w:t xml:space="preserve">Вкладка </w:t>
      </w:r>
      <w:r w:rsidRPr="007644A4">
        <w:rPr>
          <w:rFonts w:eastAsia="Calibri" w:cstheme="minorHAnsi"/>
          <w:szCs w:val="22"/>
        </w:rPr>
        <w:t>«</w:t>
      </w:r>
      <w:r>
        <w:rPr>
          <w:rFonts w:eastAsia="Calibri" w:cstheme="minorHAnsi"/>
          <w:szCs w:val="22"/>
        </w:rPr>
        <w:t>Маршрут</w:t>
      </w:r>
      <w:r w:rsidRPr="007644A4">
        <w:rPr>
          <w:rFonts w:eastAsia="Calibri" w:cstheme="minorHAnsi"/>
          <w:szCs w:val="22"/>
        </w:rPr>
        <w:t xml:space="preserve"> </w:t>
      </w:r>
      <w:r>
        <w:rPr>
          <w:rFonts w:eastAsia="Calibri" w:cstheme="minorHAnsi"/>
          <w:szCs w:val="22"/>
        </w:rPr>
        <w:t>командировки</w:t>
      </w:r>
      <w:r w:rsidRPr="007644A4">
        <w:rPr>
          <w:rFonts w:eastAsia="Calibri" w:cstheme="minorHAnsi"/>
          <w:szCs w:val="22"/>
        </w:rPr>
        <w:t>»</w:t>
      </w:r>
    </w:p>
    <w:p w14:paraId="0B9721B9" w14:textId="0707C4DC" w:rsidR="001D1AFD" w:rsidRDefault="001D1AFD" w:rsidP="00A47194">
      <w:pPr>
        <w:pStyle w:val="a0"/>
      </w:pPr>
    </w:p>
    <w:p w14:paraId="008F4BF5" w14:textId="77777777" w:rsidR="00B07779" w:rsidRDefault="00985DD4" w:rsidP="00985DD4">
      <w:pPr>
        <w:ind w:firstLine="708"/>
      </w:pPr>
      <w:commentRangeStart w:id="23"/>
      <w:commentRangeStart w:id="24"/>
      <w:r>
        <w:t>Убрать из отображения колонки</w:t>
      </w:r>
      <w:r w:rsidR="00B07779">
        <w:t>:</w:t>
      </w:r>
    </w:p>
    <w:p w14:paraId="5017D98D" w14:textId="5DFABB4A" w:rsidR="00985DD4" w:rsidRPr="00985DD4" w:rsidRDefault="00B07779" w:rsidP="00B07779">
      <w:pPr>
        <w:ind w:left="708"/>
      </w:pPr>
      <w:r>
        <w:t>-</w:t>
      </w:r>
      <w:r w:rsidR="00985DD4">
        <w:t xml:space="preserve"> </w:t>
      </w:r>
      <w:proofErr w:type="spellStart"/>
      <w:r w:rsidR="00985DD4" w:rsidRPr="00985DD4">
        <w:rPr>
          <w:lang w:val="en-US"/>
        </w:rPr>
        <w:t>sPlaceInfo</w:t>
      </w:r>
      <w:proofErr w:type="spellEnd"/>
      <w:r w:rsidR="00985DD4" w:rsidRPr="00985DD4">
        <w:t xml:space="preserve"> </w:t>
      </w:r>
      <w:r w:rsidR="00985DD4">
        <w:t xml:space="preserve">«Информация о месте назначения» </w:t>
      </w:r>
      <w:r>
        <w:br/>
        <w:t xml:space="preserve">- </w:t>
      </w:r>
      <w:proofErr w:type="spellStart"/>
      <w:r w:rsidR="00985DD4" w:rsidRPr="00985DD4">
        <w:rPr>
          <w:lang w:val="en-US"/>
        </w:rPr>
        <w:t>nDuration</w:t>
      </w:r>
      <w:proofErr w:type="spellEnd"/>
      <w:r w:rsidR="00985DD4" w:rsidRPr="00985DD4">
        <w:t xml:space="preserve"> </w:t>
      </w:r>
      <w:r w:rsidR="00985DD4">
        <w:t>«Продолжительность командировки (дней)</w:t>
      </w:r>
      <w:r>
        <w:t>»</w:t>
      </w:r>
      <w:commentRangeEnd w:id="23"/>
      <w:r w:rsidR="00F7562D">
        <w:rPr>
          <w:rStyle w:val="a7"/>
        </w:rPr>
        <w:commentReference w:id="23"/>
      </w:r>
      <w:commentRangeEnd w:id="24"/>
      <w:r w:rsidR="008679E4">
        <w:rPr>
          <w:rStyle w:val="a7"/>
        </w:rPr>
        <w:commentReference w:id="24"/>
      </w:r>
    </w:p>
    <w:p w14:paraId="7D69CFC9" w14:textId="67C74073" w:rsidR="00A07DCE" w:rsidRPr="00A07DCE" w:rsidRDefault="00A07DCE" w:rsidP="00A07DCE">
      <w:pPr>
        <w:pStyle w:val="a0"/>
        <w:rPr>
          <w:i/>
        </w:rPr>
      </w:pPr>
      <w:r w:rsidRPr="00A07DCE">
        <w:rPr>
          <w:i/>
        </w:rPr>
        <w:t>Расположение полей см. в макете в п. 7.2.2</w:t>
      </w:r>
    </w:p>
    <w:p w14:paraId="6A26FE7C" w14:textId="74FDD8C6" w:rsidR="00985DD4" w:rsidRDefault="00985DD4" w:rsidP="00A47194">
      <w:pPr>
        <w:pStyle w:val="a0"/>
      </w:pPr>
    </w:p>
    <w:p w14:paraId="4D8E708B" w14:textId="62594D38" w:rsidR="00985DD4" w:rsidRPr="008B4C64" w:rsidRDefault="00985DD4" w:rsidP="008B4C64">
      <w:pPr>
        <w:pStyle w:val="4"/>
        <w:numPr>
          <w:ilvl w:val="2"/>
          <w:numId w:val="10"/>
        </w:numPr>
        <w:rPr>
          <w:rFonts w:eastAsia="Calibri" w:cstheme="minorHAnsi"/>
        </w:rPr>
      </w:pPr>
      <w:r>
        <w:rPr>
          <w:rFonts w:eastAsia="Calibri" w:cstheme="minorHAnsi"/>
        </w:rPr>
        <w:t xml:space="preserve">Вкладка </w:t>
      </w:r>
      <w:r w:rsidRPr="008B4C64">
        <w:rPr>
          <w:rFonts w:eastAsia="Calibri" w:cstheme="minorHAnsi"/>
        </w:rPr>
        <w:t>«Смета»</w:t>
      </w:r>
    </w:p>
    <w:p w14:paraId="1CF357CF" w14:textId="3E7C5446" w:rsidR="00985DD4" w:rsidRDefault="00985DD4" w:rsidP="00985DD4">
      <w:pPr>
        <w:rPr>
          <w:lang w:eastAsia="ru-RU"/>
        </w:rPr>
      </w:pPr>
    </w:p>
    <w:p w14:paraId="518D4C99" w14:textId="54CCAB3B" w:rsidR="00B07779" w:rsidRDefault="00B07779" w:rsidP="00B07779">
      <w:pPr>
        <w:ind w:firstLine="708"/>
      </w:pPr>
      <w:commentRangeStart w:id="25"/>
      <w:commentRangeStart w:id="26"/>
      <w:r>
        <w:t>Убрать из отображения колонки:</w:t>
      </w:r>
    </w:p>
    <w:p w14:paraId="7781F0E1" w14:textId="5B6B7A82" w:rsidR="00B07779" w:rsidRDefault="00B07779" w:rsidP="00B07779">
      <w:pPr>
        <w:ind w:left="708"/>
      </w:pPr>
      <w:r w:rsidRPr="00B07779">
        <w:t xml:space="preserve">- </w:t>
      </w:r>
      <w:proofErr w:type="spellStart"/>
      <w:r>
        <w:rPr>
          <w:lang w:val="en-US"/>
        </w:rPr>
        <w:t>idAdvRepItemHL</w:t>
      </w:r>
      <w:proofErr w:type="spellEnd"/>
      <w:r w:rsidRPr="00B07779">
        <w:t xml:space="preserve"> «</w:t>
      </w:r>
      <w:r>
        <w:t>Элемент</w:t>
      </w:r>
      <w:r w:rsidRPr="00B07779">
        <w:t xml:space="preserve">» </w:t>
      </w:r>
      <w:r w:rsidRPr="00B07779">
        <w:br/>
        <w:t xml:space="preserve">- </w:t>
      </w:r>
      <w:proofErr w:type="spellStart"/>
      <w:r>
        <w:rPr>
          <w:lang w:val="en-US"/>
        </w:rPr>
        <w:t>idAdvRepItemMC</w:t>
      </w:r>
      <w:proofErr w:type="spellEnd"/>
      <w:r w:rsidRPr="00B07779">
        <w:t xml:space="preserve"> «</w:t>
      </w:r>
      <w:r>
        <w:t>Элемент</w:t>
      </w:r>
      <w:r w:rsidRPr="00B07779">
        <w:t xml:space="preserve"> </w:t>
      </w:r>
      <w:r>
        <w:t>авансового отчета»</w:t>
      </w:r>
      <w:r>
        <w:br/>
        <w:t xml:space="preserve">- </w:t>
      </w:r>
      <w:proofErr w:type="spellStart"/>
      <w:r w:rsidR="007C7A2E">
        <w:rPr>
          <w:lang w:val="en-US"/>
        </w:rPr>
        <w:t>nQty</w:t>
      </w:r>
      <w:proofErr w:type="spellEnd"/>
      <w:r w:rsidR="007C7A2E" w:rsidRPr="007C7A2E">
        <w:t xml:space="preserve"> </w:t>
      </w:r>
      <w:r w:rsidR="007C7A2E">
        <w:t>«Кол-во»</w:t>
      </w:r>
      <w:r w:rsidR="007C7A2E">
        <w:br/>
        <w:t xml:space="preserve">- </w:t>
      </w:r>
      <w:proofErr w:type="spellStart"/>
      <w:r w:rsidR="007C7A2E">
        <w:rPr>
          <w:lang w:val="en-US"/>
        </w:rPr>
        <w:t>nCurRate</w:t>
      </w:r>
      <w:proofErr w:type="spellEnd"/>
      <w:r w:rsidR="007C7A2E" w:rsidRPr="007C7A2E">
        <w:t xml:space="preserve"> </w:t>
      </w:r>
      <w:r w:rsidR="007C7A2E">
        <w:t>«Курс»</w:t>
      </w:r>
      <w:r w:rsidR="007C7A2E">
        <w:br/>
        <w:t xml:space="preserve">- </w:t>
      </w:r>
      <w:proofErr w:type="spellStart"/>
      <w:r w:rsidR="007C7A2E">
        <w:rPr>
          <w:lang w:val="en-US"/>
        </w:rPr>
        <w:t>nSumRepBase</w:t>
      </w:r>
      <w:proofErr w:type="spellEnd"/>
      <w:r w:rsidR="007C7A2E" w:rsidRPr="007C7A2E">
        <w:t xml:space="preserve"> </w:t>
      </w:r>
      <w:r w:rsidR="007C7A2E">
        <w:t>«Сумма в базовой валюте»</w:t>
      </w:r>
      <w:r w:rsidR="007C7A2E">
        <w:br/>
        <w:t xml:space="preserve">- </w:t>
      </w:r>
      <w:proofErr w:type="spellStart"/>
      <w:r w:rsidR="007C7A2E">
        <w:rPr>
          <w:lang w:val="en-US"/>
        </w:rPr>
        <w:t>nSumBase</w:t>
      </w:r>
      <w:proofErr w:type="spellEnd"/>
      <w:r w:rsidR="007C7A2E" w:rsidRPr="007C7A2E">
        <w:t xml:space="preserve"> </w:t>
      </w:r>
      <w:r w:rsidR="007C7A2E">
        <w:t>«</w:t>
      </w:r>
      <w:proofErr w:type="gramStart"/>
      <w:r w:rsidR="007C7A2E">
        <w:t>Сумма</w:t>
      </w:r>
      <w:proofErr w:type="gramEnd"/>
      <w:r w:rsidR="007C7A2E">
        <w:t xml:space="preserve"> принятая в базовой валюте»</w:t>
      </w:r>
      <w:commentRangeEnd w:id="25"/>
      <w:r w:rsidR="00F7562D">
        <w:rPr>
          <w:rStyle w:val="a7"/>
        </w:rPr>
        <w:commentReference w:id="25"/>
      </w:r>
      <w:commentRangeEnd w:id="26"/>
      <w:r w:rsidR="008679E4">
        <w:rPr>
          <w:rStyle w:val="a7"/>
        </w:rPr>
        <w:commentReference w:id="26"/>
      </w:r>
    </w:p>
    <w:p w14:paraId="4547BC92" w14:textId="7A504E66" w:rsidR="00E103A7" w:rsidRDefault="00E103A7" w:rsidP="00B07779">
      <w:pPr>
        <w:ind w:left="708"/>
      </w:pPr>
      <w:r>
        <w:t>Добавить колонки с атрибутами: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6"/>
        <w:gridCol w:w="1531"/>
        <w:gridCol w:w="1426"/>
        <w:gridCol w:w="2058"/>
        <w:gridCol w:w="2710"/>
      </w:tblGrid>
      <w:tr w:rsidR="00E103A7" w:rsidRPr="002B2C45" w14:paraId="3F54B7CB" w14:textId="77777777" w:rsidTr="00990372">
        <w:tc>
          <w:tcPr>
            <w:tcW w:w="1296" w:type="dxa"/>
          </w:tcPr>
          <w:p w14:paraId="186E33DC" w14:textId="77777777" w:rsidR="00E103A7" w:rsidRPr="002B2C45" w:rsidRDefault="00E103A7" w:rsidP="00990372">
            <w:pPr>
              <w:pStyle w:val="a0"/>
              <w:ind w:left="0"/>
              <w:jc w:val="center"/>
              <w:rPr>
                <w:b/>
                <w:sz w:val="20"/>
                <w:szCs w:val="20"/>
              </w:rPr>
            </w:pPr>
            <w:r w:rsidRPr="002B2C45"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1531" w:type="dxa"/>
          </w:tcPr>
          <w:p w14:paraId="56C8443B" w14:textId="77777777" w:rsidR="00E103A7" w:rsidRPr="002B2C45" w:rsidRDefault="00E103A7" w:rsidP="00990372">
            <w:pPr>
              <w:pStyle w:val="a0"/>
              <w:ind w:left="0"/>
              <w:jc w:val="center"/>
              <w:rPr>
                <w:b/>
                <w:sz w:val="20"/>
                <w:szCs w:val="20"/>
              </w:rPr>
            </w:pPr>
            <w:r w:rsidRPr="002B2C45"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1426" w:type="dxa"/>
          </w:tcPr>
          <w:p w14:paraId="5BEE65F2" w14:textId="77777777" w:rsidR="00E103A7" w:rsidRPr="002B2C45" w:rsidRDefault="00E103A7" w:rsidP="00990372">
            <w:pPr>
              <w:pStyle w:val="a0"/>
              <w:ind w:left="0"/>
              <w:jc w:val="center"/>
              <w:rPr>
                <w:b/>
                <w:sz w:val="20"/>
                <w:szCs w:val="20"/>
              </w:rPr>
            </w:pPr>
            <w:r w:rsidRPr="002B2C45">
              <w:rPr>
                <w:b/>
                <w:sz w:val="20"/>
                <w:szCs w:val="20"/>
              </w:rPr>
              <w:t>Тип данных</w:t>
            </w:r>
          </w:p>
        </w:tc>
        <w:tc>
          <w:tcPr>
            <w:tcW w:w="2058" w:type="dxa"/>
          </w:tcPr>
          <w:p w14:paraId="63C9DEF0" w14:textId="77777777" w:rsidR="00E103A7" w:rsidRPr="002B2C45" w:rsidRDefault="00E103A7" w:rsidP="00990372">
            <w:pPr>
              <w:pStyle w:val="a0"/>
              <w:ind w:left="0"/>
              <w:jc w:val="center"/>
              <w:rPr>
                <w:b/>
                <w:sz w:val="20"/>
                <w:szCs w:val="20"/>
              </w:rPr>
            </w:pPr>
            <w:r w:rsidRPr="002B2C45">
              <w:rPr>
                <w:b/>
                <w:sz w:val="20"/>
                <w:szCs w:val="20"/>
              </w:rPr>
              <w:t>Тип атрибута</w:t>
            </w:r>
          </w:p>
        </w:tc>
        <w:tc>
          <w:tcPr>
            <w:tcW w:w="2710" w:type="dxa"/>
          </w:tcPr>
          <w:p w14:paraId="527A77DA" w14:textId="77777777" w:rsidR="00E103A7" w:rsidRPr="002B2C45" w:rsidRDefault="00E103A7" w:rsidP="00990372">
            <w:pPr>
              <w:pStyle w:val="a0"/>
              <w:ind w:left="0"/>
              <w:jc w:val="center"/>
              <w:rPr>
                <w:b/>
                <w:sz w:val="20"/>
                <w:szCs w:val="20"/>
              </w:rPr>
            </w:pPr>
            <w:r w:rsidRPr="002B2C45">
              <w:rPr>
                <w:b/>
                <w:sz w:val="20"/>
                <w:szCs w:val="20"/>
              </w:rPr>
              <w:t>Описание</w:t>
            </w:r>
          </w:p>
        </w:tc>
      </w:tr>
      <w:tr w:rsidR="00E103A7" w:rsidRPr="00A87258" w14:paraId="3A7CFEAB" w14:textId="77777777" w:rsidTr="00990372">
        <w:tc>
          <w:tcPr>
            <w:tcW w:w="1296" w:type="dxa"/>
          </w:tcPr>
          <w:p w14:paraId="301BB92B" w14:textId="618EDDD1" w:rsidR="00E103A7" w:rsidRPr="00E103A7" w:rsidRDefault="00E103A7" w:rsidP="00990372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s*</w:t>
            </w:r>
          </w:p>
        </w:tc>
        <w:tc>
          <w:tcPr>
            <w:tcW w:w="1531" w:type="dxa"/>
          </w:tcPr>
          <w:p w14:paraId="329B78F8" w14:textId="4050BC6B" w:rsidR="00E103A7" w:rsidRPr="00A87258" w:rsidRDefault="00E103A7" w:rsidP="00990372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оплаты</w:t>
            </w:r>
          </w:p>
        </w:tc>
        <w:tc>
          <w:tcPr>
            <w:tcW w:w="1426" w:type="dxa"/>
          </w:tcPr>
          <w:p w14:paraId="117C8D7A" w14:textId="3D7D19B3" w:rsidR="00E103A7" w:rsidRPr="00E103A7" w:rsidRDefault="00E103A7" w:rsidP="00990372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058" w:type="dxa"/>
          </w:tcPr>
          <w:p w14:paraId="724C2A74" w14:textId="72DF57B6" w:rsidR="00E103A7" w:rsidRPr="00A87258" w:rsidRDefault="00E103A7" w:rsidP="00990372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Basic</w:t>
            </w:r>
          </w:p>
        </w:tc>
        <w:tc>
          <w:tcPr>
            <w:tcW w:w="2710" w:type="dxa"/>
          </w:tcPr>
          <w:p w14:paraId="6F0599A0" w14:textId="59190891" w:rsidR="00E103A7" w:rsidRDefault="00E103A7" w:rsidP="00990372">
            <w:pPr>
              <w:pStyle w:val="a0"/>
              <w:ind w:left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Новое.</w:t>
            </w:r>
          </w:p>
          <w:p w14:paraId="26984432" w14:textId="2CD2C2E0" w:rsidR="00E103A7" w:rsidRPr="00E103A7" w:rsidRDefault="00E103A7" w:rsidP="00990372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Текстовое поле для получения способа оплаты</w:t>
            </w:r>
          </w:p>
        </w:tc>
      </w:tr>
      <w:tr w:rsidR="00376940" w:rsidRPr="008679E4" w14:paraId="6FE168D9" w14:textId="77777777" w:rsidTr="00990372">
        <w:tc>
          <w:tcPr>
            <w:tcW w:w="1296" w:type="dxa"/>
          </w:tcPr>
          <w:p w14:paraId="6842AB0E" w14:textId="42C7693C" w:rsidR="00376940" w:rsidRPr="002B2C45" w:rsidRDefault="00376940" w:rsidP="00376940">
            <w:pPr>
              <w:pStyle w:val="a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d*</w:t>
            </w:r>
          </w:p>
        </w:tc>
        <w:tc>
          <w:tcPr>
            <w:tcW w:w="1531" w:type="dxa"/>
          </w:tcPr>
          <w:p w14:paraId="60A9161F" w14:textId="64D31282" w:rsidR="00376940" w:rsidRPr="002B2C45" w:rsidRDefault="00376940" w:rsidP="00376940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перечисления</w:t>
            </w:r>
          </w:p>
        </w:tc>
        <w:tc>
          <w:tcPr>
            <w:tcW w:w="1426" w:type="dxa"/>
          </w:tcPr>
          <w:p w14:paraId="51C27B87" w14:textId="1F38A40B" w:rsidR="00376940" w:rsidRPr="002B2C45" w:rsidRDefault="00376940" w:rsidP="00376940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2058" w:type="dxa"/>
          </w:tcPr>
          <w:p w14:paraId="2D09C2D6" w14:textId="443168EF" w:rsidR="00376940" w:rsidRPr="002B2C45" w:rsidRDefault="00376940" w:rsidP="00376940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Basic</w:t>
            </w:r>
          </w:p>
        </w:tc>
        <w:tc>
          <w:tcPr>
            <w:tcW w:w="2710" w:type="dxa"/>
          </w:tcPr>
          <w:p w14:paraId="2618AD9A" w14:textId="77777777" w:rsidR="00376940" w:rsidRDefault="00376940" w:rsidP="00376940">
            <w:pPr>
              <w:pStyle w:val="a0"/>
              <w:ind w:left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Новое.</w:t>
            </w:r>
          </w:p>
          <w:p w14:paraId="6A844895" w14:textId="7F7360FA" w:rsidR="00376940" w:rsidRPr="002B2C45" w:rsidRDefault="00376940" w:rsidP="00376940">
            <w:pPr>
              <w:pStyle w:val="a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Поле даты для получения даты перечисления</w:t>
            </w:r>
          </w:p>
        </w:tc>
      </w:tr>
    </w:tbl>
    <w:p w14:paraId="38BB6136" w14:textId="439EEC06" w:rsidR="00E103A7" w:rsidRDefault="00E103A7" w:rsidP="00B07779">
      <w:pPr>
        <w:ind w:left="708"/>
      </w:pPr>
    </w:p>
    <w:p w14:paraId="7B80E71D" w14:textId="7BD9C2EC" w:rsidR="00A07DCE" w:rsidRPr="00A07DCE" w:rsidRDefault="00A07DCE" w:rsidP="00A07DCE">
      <w:pPr>
        <w:pStyle w:val="a0"/>
        <w:rPr>
          <w:i/>
        </w:rPr>
      </w:pPr>
      <w:r w:rsidRPr="00A07DCE">
        <w:rPr>
          <w:i/>
        </w:rPr>
        <w:lastRenderedPageBreak/>
        <w:t>Расположение полей см. в макете в п. 7.2.</w:t>
      </w:r>
      <w:r>
        <w:rPr>
          <w:i/>
        </w:rPr>
        <w:t>3</w:t>
      </w:r>
    </w:p>
    <w:p w14:paraId="42D188FB" w14:textId="77777777" w:rsidR="00A07DCE" w:rsidRPr="007C7A2E" w:rsidRDefault="00A07DCE" w:rsidP="00B07779">
      <w:pPr>
        <w:ind w:left="708"/>
      </w:pPr>
    </w:p>
    <w:p w14:paraId="288EE55E" w14:textId="004DAF9C" w:rsidR="00985901" w:rsidRPr="008B4C64" w:rsidRDefault="00985901" w:rsidP="008B4C64">
      <w:pPr>
        <w:pStyle w:val="4"/>
        <w:numPr>
          <w:ilvl w:val="2"/>
          <w:numId w:val="10"/>
        </w:numPr>
        <w:rPr>
          <w:rFonts w:eastAsia="Calibri" w:cstheme="minorHAnsi"/>
        </w:rPr>
      </w:pPr>
      <w:r>
        <w:rPr>
          <w:rFonts w:eastAsia="Calibri" w:cstheme="minorHAnsi"/>
        </w:rPr>
        <w:t xml:space="preserve">Ссылка </w:t>
      </w:r>
      <w:r w:rsidRPr="00985901">
        <w:rPr>
          <w:rFonts w:eastAsia="Calibri" w:cstheme="minorHAnsi"/>
        </w:rPr>
        <w:t xml:space="preserve">на документ в </w:t>
      </w:r>
      <w:proofErr w:type="spellStart"/>
      <w:r w:rsidRPr="00985901">
        <w:rPr>
          <w:rFonts w:eastAsia="Calibri" w:cstheme="minorHAnsi"/>
        </w:rPr>
        <w:t>DirectumRX</w:t>
      </w:r>
      <w:proofErr w:type="spellEnd"/>
    </w:p>
    <w:p w14:paraId="5B453591" w14:textId="160958CE" w:rsidR="001D1AFD" w:rsidRDefault="00985901" w:rsidP="00985901">
      <w:r>
        <w:rPr>
          <w:lang w:eastAsia="ru-RU"/>
        </w:rPr>
        <w:tab/>
      </w:r>
      <w:commentRangeStart w:id="27"/>
      <w:commentRangeStart w:id="28"/>
      <w:r w:rsidR="001D1AFD">
        <w:t>Создать вкладку, где будет хранит</w:t>
      </w:r>
      <w:r>
        <w:t>ь</w:t>
      </w:r>
      <w:r w:rsidR="001D1AFD">
        <w:t xml:space="preserve">ся ссылка на </w:t>
      </w:r>
      <w:proofErr w:type="spellStart"/>
      <w:r w:rsidR="001D1AFD" w:rsidRPr="00A47194">
        <w:t>DirectumRX</w:t>
      </w:r>
      <w:commentRangeEnd w:id="27"/>
      <w:proofErr w:type="spellEnd"/>
      <w:r w:rsidR="00F7562D">
        <w:rPr>
          <w:rStyle w:val="a7"/>
        </w:rPr>
        <w:commentReference w:id="27"/>
      </w:r>
      <w:commentRangeEnd w:id="28"/>
      <w:r w:rsidR="008679E4">
        <w:rPr>
          <w:rStyle w:val="a7"/>
        </w:rPr>
        <w:commentReference w:id="28"/>
      </w:r>
    </w:p>
    <w:p w14:paraId="5EA0F1C0" w14:textId="77777777" w:rsidR="00F97589" w:rsidRDefault="00F97589" w:rsidP="00985901"/>
    <w:p w14:paraId="56379C34" w14:textId="48AF2B03" w:rsidR="00F97589" w:rsidRPr="008B4C64" w:rsidRDefault="00F97589" w:rsidP="008B4C64">
      <w:pPr>
        <w:pStyle w:val="4"/>
        <w:numPr>
          <w:ilvl w:val="2"/>
          <w:numId w:val="10"/>
        </w:numPr>
        <w:rPr>
          <w:rFonts w:eastAsia="Calibri" w:cstheme="minorHAnsi"/>
        </w:rPr>
      </w:pPr>
      <w:r>
        <w:rPr>
          <w:rFonts w:eastAsia="Calibri" w:cstheme="minorHAnsi"/>
        </w:rPr>
        <w:t>Список заявок на командировку</w:t>
      </w:r>
    </w:p>
    <w:p w14:paraId="4C90B49D" w14:textId="47D4B6C1" w:rsidR="00F97589" w:rsidRDefault="00F97589" w:rsidP="00985901">
      <w:r>
        <w:tab/>
      </w:r>
      <w:r w:rsidR="00F311A2">
        <w:t>Добавить в список заявок на командировку колонки</w:t>
      </w:r>
      <w:r w:rsidR="00E64584">
        <w:t xml:space="preserve"> перед колонкой «Организация</w:t>
      </w:r>
      <w:r w:rsidR="00F311A2">
        <w:t>:</w:t>
      </w:r>
    </w:p>
    <w:p w14:paraId="01B4BCEE" w14:textId="098C6F55" w:rsidR="00F311A2" w:rsidRDefault="00F311A2" w:rsidP="00985901">
      <w:r>
        <w:tab/>
        <w:t>-</w:t>
      </w:r>
      <w:r w:rsidR="00FF6B9E" w:rsidRPr="00FF6B9E">
        <w:t xml:space="preserve"> </w:t>
      </w:r>
      <w:r>
        <w:t>«Код сотрудника»</w:t>
      </w:r>
      <w:r w:rsidR="00FF6B9E" w:rsidRPr="00FF6B9E">
        <w:t xml:space="preserve"> (</w:t>
      </w:r>
      <w:r w:rsidR="00FF6B9E">
        <w:t xml:space="preserve">отображать </w:t>
      </w:r>
      <w:proofErr w:type="spellStart"/>
      <w:proofErr w:type="gramStart"/>
      <w:r w:rsidR="00FF6B9E">
        <w:t>таб.номер</w:t>
      </w:r>
      <w:proofErr w:type="spellEnd"/>
      <w:proofErr w:type="gramEnd"/>
      <w:r w:rsidR="00FF6B9E">
        <w:t xml:space="preserve"> </w:t>
      </w:r>
      <w:proofErr w:type="spellStart"/>
      <w:r w:rsidR="00FF6B9E" w:rsidRPr="00FF6B9E">
        <w:t>idEmployee</w:t>
      </w:r>
      <w:proofErr w:type="spellEnd"/>
      <w:r w:rsidR="00FF6B9E">
        <w:t>)</w:t>
      </w:r>
      <w:r>
        <w:br/>
      </w:r>
      <w:r>
        <w:tab/>
        <w:t>- «Сотрудник»</w:t>
      </w:r>
      <w:r w:rsidR="00FF6B9E">
        <w:t xml:space="preserve"> (отображать Фамилия И.О. </w:t>
      </w:r>
      <w:proofErr w:type="spellStart"/>
      <w:r w:rsidR="00FF6B9E" w:rsidRPr="00FF6B9E">
        <w:t>idEmployee</w:t>
      </w:r>
      <w:proofErr w:type="spellEnd"/>
      <w:r w:rsidR="00FF6B9E">
        <w:t>)</w:t>
      </w:r>
      <w:r>
        <w:br/>
      </w:r>
      <w:r>
        <w:tab/>
        <w:t>- «Код БЕ»</w:t>
      </w:r>
      <w:r w:rsidR="00FF6B9E">
        <w:t xml:space="preserve"> (отображать код </w:t>
      </w:r>
      <w:proofErr w:type="spellStart"/>
      <w:r w:rsidR="00FF6B9E" w:rsidRPr="00FF6B9E">
        <w:rPr>
          <w:lang w:val="en-US"/>
        </w:rPr>
        <w:t>idBisObj</w:t>
      </w:r>
      <w:proofErr w:type="spellEnd"/>
      <w:r w:rsidR="00FF6B9E">
        <w:rPr>
          <w:sz w:val="20"/>
          <w:szCs w:val="20"/>
        </w:rPr>
        <w:t>)</w:t>
      </w:r>
      <w:r>
        <w:br/>
      </w:r>
      <w:r>
        <w:tab/>
        <w:t>- «Бизнес единица»</w:t>
      </w:r>
      <w:r w:rsidR="00FF6B9E">
        <w:t xml:space="preserve"> (отображать наименование </w:t>
      </w:r>
      <w:proofErr w:type="spellStart"/>
      <w:r w:rsidR="00FF6B9E" w:rsidRPr="00FF6B9E">
        <w:rPr>
          <w:lang w:val="en-US"/>
        </w:rPr>
        <w:t>idBisObj</w:t>
      </w:r>
      <w:proofErr w:type="spellEnd"/>
      <w:r w:rsidR="00FF6B9E">
        <w:rPr>
          <w:sz w:val="20"/>
          <w:szCs w:val="20"/>
        </w:rPr>
        <w:t>)</w:t>
      </w:r>
      <w:r w:rsidR="00FF6B9E">
        <w:br/>
      </w:r>
      <w:r w:rsidR="00FF6B9E">
        <w:tab/>
        <w:t xml:space="preserve">- «Тип» (отображать наименование </w:t>
      </w:r>
      <w:proofErr w:type="spellStart"/>
      <w:r w:rsidR="00FF6B9E" w:rsidRPr="00FF6B9E">
        <w:rPr>
          <w:lang w:val="en-US"/>
        </w:rPr>
        <w:t>idObjectType</w:t>
      </w:r>
      <w:proofErr w:type="spellEnd"/>
      <w:r w:rsidR="00FF6B9E">
        <w:t>)</w:t>
      </w:r>
      <w:r w:rsidR="00FF6B9E">
        <w:br/>
      </w:r>
      <w:r w:rsidR="00FF6B9E">
        <w:tab/>
        <w:t xml:space="preserve">- «№ </w:t>
      </w:r>
      <w:r w:rsidR="00FF6B9E" w:rsidRPr="00CD4132">
        <w:t>основания</w:t>
      </w:r>
      <w:r w:rsidR="00FF6B9E">
        <w:t>»</w:t>
      </w:r>
      <w:r w:rsidR="00CD4132">
        <w:t xml:space="preserve"> (отображать </w:t>
      </w:r>
      <w:proofErr w:type="spellStart"/>
      <w:r w:rsidR="00CD4132">
        <w:rPr>
          <w:lang w:val="en-US"/>
        </w:rPr>
        <w:t>sBaseDocNum</w:t>
      </w:r>
      <w:proofErr w:type="spellEnd"/>
      <w:r w:rsidR="00CD4132" w:rsidRPr="00CD4132">
        <w:t>)</w:t>
      </w:r>
    </w:p>
    <w:p w14:paraId="6B97BF88" w14:textId="699DD6B3" w:rsidR="00E64584" w:rsidRPr="00A07DCE" w:rsidRDefault="00A07DCE" w:rsidP="00A07DCE">
      <w:pPr>
        <w:pStyle w:val="a0"/>
        <w:rPr>
          <w:i/>
        </w:rPr>
      </w:pPr>
      <w:r w:rsidRPr="00A07DCE">
        <w:rPr>
          <w:i/>
        </w:rPr>
        <w:t>Расположение полей см. в макете в п. 7.2.</w:t>
      </w:r>
      <w:r>
        <w:rPr>
          <w:i/>
        </w:rPr>
        <w:t>4</w:t>
      </w:r>
    </w:p>
    <w:p w14:paraId="31BE700A" w14:textId="14D47464" w:rsidR="004E0356" w:rsidRPr="00A916A1" w:rsidRDefault="00A916A1" w:rsidP="00A916A1">
      <w:pPr>
        <w:pStyle w:val="4"/>
        <w:numPr>
          <w:ilvl w:val="2"/>
          <w:numId w:val="10"/>
        </w:numPr>
        <w:rPr>
          <w:rFonts w:eastAsia="Calibri" w:cstheme="minorHAnsi"/>
        </w:rPr>
      </w:pPr>
      <w:r>
        <w:rPr>
          <w:rFonts w:eastAsia="Calibri" w:cstheme="minorHAnsi"/>
        </w:rPr>
        <w:t>П</w:t>
      </w:r>
      <w:r w:rsidR="004E0356">
        <w:rPr>
          <w:rFonts w:eastAsia="Calibri" w:cstheme="minorHAnsi"/>
        </w:rPr>
        <w:t>оля фильтраций в списке заявок на командировку</w:t>
      </w:r>
    </w:p>
    <w:p w14:paraId="1EA939A4" w14:textId="685326C4" w:rsidR="001845EA" w:rsidRDefault="00183675" w:rsidP="001845EA">
      <w:pPr>
        <w:pStyle w:val="a0"/>
        <w:numPr>
          <w:ilvl w:val="0"/>
          <w:numId w:val="8"/>
        </w:numPr>
      </w:pPr>
      <w:r w:rsidRPr="001845EA">
        <w:t>В области фильтрации списка добавить пол</w:t>
      </w:r>
      <w:r w:rsidR="00C61A02" w:rsidRPr="001845EA">
        <w:t xml:space="preserve">е </w:t>
      </w:r>
      <w:proofErr w:type="spellStart"/>
      <w:r w:rsidR="00C61A02" w:rsidRPr="001845EA">
        <w:rPr>
          <w:lang w:val="en-US"/>
        </w:rPr>
        <w:t>idBisObj</w:t>
      </w:r>
      <w:proofErr w:type="spellEnd"/>
      <w:r w:rsidR="00C61A02" w:rsidRPr="001845EA">
        <w:t xml:space="preserve"> (Бизнес единица) сделать </w:t>
      </w:r>
      <w:del w:id="30" w:author="Никита Судаков" w:date="2025-09-19T14:35:00Z">
        <w:r w:rsidR="00C61A02" w:rsidRPr="001845EA" w:rsidDel="00F7562D">
          <w:delText xml:space="preserve">множественный </w:delText>
        </w:r>
      </w:del>
      <w:ins w:id="31" w:author="Никита Судаков" w:date="2025-09-19T14:35:00Z">
        <w:r w:rsidR="00F7562D">
          <w:t>наборный</w:t>
        </w:r>
        <w:r w:rsidR="00F7562D" w:rsidRPr="001845EA">
          <w:t xml:space="preserve"> </w:t>
        </w:r>
      </w:ins>
      <w:r w:rsidR="00C61A02" w:rsidRPr="001845EA">
        <w:t>фильтр</w:t>
      </w:r>
      <w:ins w:id="32" w:author="Никита Судаков" w:date="2025-09-19T14:35:00Z">
        <w:r w:rsidR="00F7562D">
          <w:t>, синхронизировать с универсальным</w:t>
        </w:r>
      </w:ins>
      <w:r w:rsidR="00C61A02" w:rsidRPr="001845EA">
        <w:t>.</w:t>
      </w:r>
    </w:p>
    <w:p w14:paraId="1BD99CA2" w14:textId="693BFF84" w:rsidR="001845EA" w:rsidRPr="001845EA" w:rsidRDefault="002B239F" w:rsidP="002B239F">
      <w:pPr>
        <w:pStyle w:val="a0"/>
        <w:numPr>
          <w:ilvl w:val="0"/>
          <w:numId w:val="8"/>
        </w:numPr>
      </w:pPr>
      <w:r w:rsidRPr="001845EA">
        <w:t xml:space="preserve">В области фильтрации списка добавить поле </w:t>
      </w:r>
      <w:proofErr w:type="spellStart"/>
      <w:r w:rsidRPr="001845EA">
        <w:rPr>
          <w:lang w:val="en-US"/>
        </w:rPr>
        <w:t>id</w:t>
      </w:r>
      <w:r>
        <w:rPr>
          <w:lang w:val="en-US"/>
        </w:rPr>
        <w:t>ObjectType</w:t>
      </w:r>
      <w:proofErr w:type="spellEnd"/>
      <w:r w:rsidRPr="001845EA">
        <w:t xml:space="preserve"> (</w:t>
      </w:r>
      <w:r>
        <w:t>Тип</w:t>
      </w:r>
      <w:r w:rsidRPr="001845EA">
        <w:t xml:space="preserve">) сделать </w:t>
      </w:r>
      <w:del w:id="33" w:author="Никита Судаков" w:date="2025-09-19T14:35:00Z">
        <w:r w:rsidRPr="001845EA" w:rsidDel="00F7562D">
          <w:delText xml:space="preserve">множественный </w:delText>
        </w:r>
      </w:del>
      <w:ins w:id="34" w:author="Никита Судаков" w:date="2025-09-19T14:35:00Z">
        <w:r w:rsidR="00F7562D">
          <w:t>наборны</w:t>
        </w:r>
        <w:r w:rsidR="00F7562D" w:rsidRPr="001845EA">
          <w:t xml:space="preserve">й </w:t>
        </w:r>
      </w:ins>
      <w:r w:rsidRPr="001845EA">
        <w:t>фильтр</w:t>
      </w:r>
      <w:ins w:id="35" w:author="Никита Судаков" w:date="2025-09-19T14:35:00Z">
        <w:r w:rsidR="00F7562D">
          <w:t>, синхронизировать с универсальным</w:t>
        </w:r>
      </w:ins>
      <w:r w:rsidRPr="001845EA">
        <w:t>.</w:t>
      </w:r>
    </w:p>
    <w:p w14:paraId="5FE1A9C0" w14:textId="0E3ECF5D" w:rsidR="00C61A02" w:rsidRDefault="002B239F" w:rsidP="001845EA">
      <w:pPr>
        <w:pStyle w:val="a0"/>
        <w:numPr>
          <w:ilvl w:val="0"/>
          <w:numId w:val="8"/>
        </w:numPr>
      </w:pPr>
      <w:r w:rsidRPr="001845EA">
        <w:t xml:space="preserve">В области фильтрации списка добавить </w:t>
      </w:r>
      <w:del w:id="36" w:author="Никита Судаков" w:date="2025-09-19T14:35:00Z">
        <w:r w:rsidR="00C61A02" w:rsidRPr="001845EA" w:rsidDel="00F7562D">
          <w:delText>множественны</w:delText>
        </w:r>
        <w:r w:rsidR="001845EA" w:rsidDel="00F7562D">
          <w:delText>й</w:delText>
        </w:r>
        <w:r w:rsidR="00C61A02" w:rsidRPr="001845EA" w:rsidDel="00F7562D">
          <w:delText xml:space="preserve"> </w:delText>
        </w:r>
      </w:del>
      <w:ins w:id="37" w:author="Никита Судаков" w:date="2025-09-19T14:35:00Z">
        <w:r w:rsidR="00F7562D">
          <w:t>набор</w:t>
        </w:r>
        <w:r w:rsidR="00F7562D" w:rsidRPr="001845EA">
          <w:t>ны</w:t>
        </w:r>
        <w:r w:rsidR="00F7562D">
          <w:t>й</w:t>
        </w:r>
        <w:r w:rsidR="00F7562D" w:rsidRPr="001845EA">
          <w:t xml:space="preserve"> </w:t>
        </w:r>
      </w:ins>
      <w:r w:rsidR="00C61A02" w:rsidRPr="001845EA">
        <w:t xml:space="preserve">фильтр </w:t>
      </w:r>
      <w:del w:id="38" w:author="Никита Судаков" w:date="2025-09-19T14:35:00Z">
        <w:r w:rsidR="00C61A02" w:rsidRPr="001845EA" w:rsidDel="00F7562D">
          <w:delText>в поле</w:delText>
        </w:r>
        <w:r w:rsidDel="00F7562D">
          <w:delText xml:space="preserve"> </w:delText>
        </w:r>
      </w:del>
      <w:proofErr w:type="spellStart"/>
      <w:r>
        <w:rPr>
          <w:lang w:val="en-US"/>
        </w:rPr>
        <w:t>idEmployee</w:t>
      </w:r>
      <w:proofErr w:type="spellEnd"/>
      <w:r w:rsidR="00C61A02" w:rsidRPr="001845EA">
        <w:t xml:space="preserve"> </w:t>
      </w:r>
      <w:r>
        <w:t>(</w:t>
      </w:r>
      <w:r w:rsidR="00C61A02" w:rsidRPr="001845EA">
        <w:t>Сотрудник</w:t>
      </w:r>
      <w:r>
        <w:t>)</w:t>
      </w:r>
      <w:ins w:id="39" w:author="Никита Судаков" w:date="2025-09-19T14:35:00Z">
        <w:r w:rsidR="00F7562D">
          <w:t>, синхронизировать с универсальным (</w:t>
        </w:r>
      </w:ins>
      <w:ins w:id="40" w:author="Никита Судаков" w:date="2025-09-19T14:36:00Z">
        <w:r w:rsidR="00F7562D">
          <w:t xml:space="preserve">фильтрация должна идти </w:t>
        </w:r>
        <w:proofErr w:type="spellStart"/>
        <w:r w:rsidR="00F7562D">
          <w:t>черещ</w:t>
        </w:r>
        <w:proofErr w:type="spellEnd"/>
        <w:r w:rsidR="00F7562D">
          <w:t xml:space="preserve"> коллекцию </w:t>
        </w:r>
      </w:ins>
      <w:proofErr w:type="spellStart"/>
      <w:ins w:id="41" w:author="Никита Судаков" w:date="2025-09-19T14:37:00Z">
        <w:r w:rsidR="00F7562D" w:rsidRPr="00F7562D">
          <w:t>Bhr_BusinessTripEmpl</w:t>
        </w:r>
        <w:proofErr w:type="spellEnd"/>
        <w:r w:rsidR="00F7562D">
          <w:rPr>
            <w:lang w:val="en-US"/>
          </w:rPr>
          <w:t xml:space="preserve"> </w:t>
        </w:r>
        <w:r w:rsidR="00F7562D">
          <w:t>«</w:t>
        </w:r>
        <w:proofErr w:type="spellStart"/>
        <w:r w:rsidR="00F7562D">
          <w:t>Коммандируемые</w:t>
        </w:r>
        <w:proofErr w:type="spellEnd"/>
        <w:r w:rsidR="00F7562D">
          <w:t xml:space="preserve"> сотрудники»</w:t>
        </w:r>
      </w:ins>
      <w:ins w:id="42" w:author="Никита Судаков" w:date="2025-09-19T14:35:00Z">
        <w:r w:rsidR="00F7562D">
          <w:t>)</w:t>
        </w:r>
      </w:ins>
    </w:p>
    <w:p w14:paraId="7804CA65" w14:textId="5B9572B6" w:rsidR="001845EA" w:rsidRDefault="001845EA" w:rsidP="002B239F">
      <w:pPr>
        <w:pStyle w:val="a0"/>
      </w:pPr>
    </w:p>
    <w:p w14:paraId="3A7D3B0E" w14:textId="0AA97296" w:rsidR="00A07DCE" w:rsidRPr="00A07DCE" w:rsidRDefault="00A07DCE" w:rsidP="00A07DCE">
      <w:pPr>
        <w:pStyle w:val="a0"/>
        <w:rPr>
          <w:i/>
        </w:rPr>
      </w:pPr>
      <w:r w:rsidRPr="00A07DCE">
        <w:rPr>
          <w:i/>
        </w:rPr>
        <w:t>Расположение полей см. в макете в п. 7.2.</w:t>
      </w:r>
      <w:r>
        <w:rPr>
          <w:i/>
        </w:rPr>
        <w:t>4</w:t>
      </w:r>
    </w:p>
    <w:p w14:paraId="0F5E94C0" w14:textId="77777777" w:rsidR="00A07DCE" w:rsidRPr="001845EA" w:rsidRDefault="00A07DCE" w:rsidP="002B239F">
      <w:pPr>
        <w:pStyle w:val="a0"/>
      </w:pPr>
    </w:p>
    <w:p w14:paraId="3D97BD36" w14:textId="6758D8D3" w:rsidR="00115DA1" w:rsidRPr="00A916A1" w:rsidRDefault="00115DA1" w:rsidP="00A916A1">
      <w:pPr>
        <w:pStyle w:val="4"/>
        <w:numPr>
          <w:ilvl w:val="2"/>
          <w:numId w:val="10"/>
        </w:numPr>
        <w:rPr>
          <w:rFonts w:eastAsia="Calibri" w:cstheme="minorHAnsi"/>
        </w:rPr>
      </w:pPr>
      <w:r>
        <w:rPr>
          <w:rFonts w:eastAsia="Calibri" w:cstheme="minorHAnsi"/>
        </w:rPr>
        <w:t>Дискретный доступ</w:t>
      </w:r>
    </w:p>
    <w:p w14:paraId="30F91011" w14:textId="35BC3130" w:rsidR="00183675" w:rsidRDefault="00265034" w:rsidP="00985901">
      <w:r>
        <w:tab/>
      </w:r>
      <w:r w:rsidR="00791E2C">
        <w:t>Существующий дискретный доступ дописать в части доступа по заявкам</w:t>
      </w:r>
      <w:r w:rsidR="00835DC2">
        <w:t xml:space="preserve"> на командировки</w:t>
      </w:r>
      <w:r w:rsidR="00791E2C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791E2C" w14:paraId="74CBF55F" w14:textId="77777777" w:rsidTr="00791E2C">
        <w:tc>
          <w:tcPr>
            <w:tcW w:w="2122" w:type="dxa"/>
          </w:tcPr>
          <w:p w14:paraId="3DD272DF" w14:textId="42F89FDB" w:rsidR="00791E2C" w:rsidRDefault="00791E2C" w:rsidP="00985901">
            <w:r>
              <w:t>Дискретный доступ</w:t>
            </w:r>
          </w:p>
        </w:tc>
        <w:tc>
          <w:tcPr>
            <w:tcW w:w="1984" w:type="dxa"/>
          </w:tcPr>
          <w:p w14:paraId="4D8DBD03" w14:textId="4EA09717" w:rsidR="00791E2C" w:rsidRDefault="00791E2C" w:rsidP="00985901">
            <w:r>
              <w:t>Название</w:t>
            </w:r>
          </w:p>
        </w:tc>
        <w:tc>
          <w:tcPr>
            <w:tcW w:w="4910" w:type="dxa"/>
          </w:tcPr>
          <w:p w14:paraId="5198FA6C" w14:textId="12FD38FC" w:rsidR="00791E2C" w:rsidRDefault="00791E2C" w:rsidP="00985901">
            <w:r>
              <w:t xml:space="preserve">Описание </w:t>
            </w:r>
          </w:p>
        </w:tc>
      </w:tr>
      <w:tr w:rsidR="00835DC2" w14:paraId="3894829E" w14:textId="77777777" w:rsidTr="00791E2C">
        <w:tc>
          <w:tcPr>
            <w:tcW w:w="2122" w:type="dxa"/>
            <w:vMerge w:val="restart"/>
          </w:tcPr>
          <w:p w14:paraId="4F912C2E" w14:textId="75D546B5" w:rsidR="00835DC2" w:rsidRPr="00791E2C" w:rsidRDefault="00835DC2" w:rsidP="009859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Bs_BisObj</w:t>
            </w:r>
            <w:proofErr w:type="spellEnd"/>
          </w:p>
        </w:tc>
        <w:tc>
          <w:tcPr>
            <w:tcW w:w="1984" w:type="dxa"/>
            <w:vMerge w:val="restart"/>
          </w:tcPr>
          <w:p w14:paraId="0F58C57E" w14:textId="66532E01" w:rsidR="00835DC2" w:rsidRPr="00791E2C" w:rsidRDefault="00835DC2" w:rsidP="00985901">
            <w:r>
              <w:t>Бизнес единица</w:t>
            </w:r>
          </w:p>
        </w:tc>
        <w:tc>
          <w:tcPr>
            <w:tcW w:w="4910" w:type="dxa"/>
          </w:tcPr>
          <w:p w14:paraId="5B9D3203" w14:textId="178C1396" w:rsidR="00835DC2" w:rsidRPr="009866A4" w:rsidRDefault="00835DC2" w:rsidP="00985901">
            <w:r>
              <w:t>В списке заявок отображаются только те заявки, у которых бизнес единица соответствует значению ДД</w:t>
            </w:r>
            <w:r>
              <w:br/>
            </w:r>
          </w:p>
        </w:tc>
      </w:tr>
      <w:tr w:rsidR="00835DC2" w14:paraId="3C266691" w14:textId="77777777" w:rsidTr="00791E2C">
        <w:tc>
          <w:tcPr>
            <w:tcW w:w="2122" w:type="dxa"/>
            <w:vMerge/>
          </w:tcPr>
          <w:p w14:paraId="3463C5F5" w14:textId="77777777" w:rsidR="00835DC2" w:rsidRDefault="00835DC2" w:rsidP="00985901"/>
        </w:tc>
        <w:tc>
          <w:tcPr>
            <w:tcW w:w="1984" w:type="dxa"/>
            <w:vMerge/>
          </w:tcPr>
          <w:p w14:paraId="72AE2AAF" w14:textId="77777777" w:rsidR="00835DC2" w:rsidRDefault="00835DC2" w:rsidP="00985901"/>
        </w:tc>
        <w:tc>
          <w:tcPr>
            <w:tcW w:w="4910" w:type="dxa"/>
          </w:tcPr>
          <w:p w14:paraId="1EA85DE2" w14:textId="309339F6" w:rsidR="00835DC2" w:rsidRDefault="00835DC2" w:rsidP="00985901">
            <w:r>
              <w:t>В списке бизнес-единиц (в заявке и списке) отображаются только те, которые есть в значениях ДД (вручную проставить тоже можно только доступные)</w:t>
            </w:r>
          </w:p>
        </w:tc>
      </w:tr>
      <w:tr w:rsidR="00835DC2" w14:paraId="4B1C6891" w14:textId="77777777" w:rsidTr="00791E2C">
        <w:tc>
          <w:tcPr>
            <w:tcW w:w="2122" w:type="dxa"/>
            <w:vMerge w:val="restart"/>
          </w:tcPr>
          <w:p w14:paraId="28399CBF" w14:textId="4B5A33E9" w:rsidR="00835DC2" w:rsidRPr="00835DC2" w:rsidRDefault="00835DC2" w:rsidP="009859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Btk_ObjectType</w:t>
            </w:r>
            <w:proofErr w:type="spellEnd"/>
          </w:p>
        </w:tc>
        <w:tc>
          <w:tcPr>
            <w:tcW w:w="1984" w:type="dxa"/>
            <w:vMerge w:val="restart"/>
          </w:tcPr>
          <w:p w14:paraId="453F1D95" w14:textId="1BD153EC" w:rsidR="00835DC2" w:rsidRDefault="00835DC2" w:rsidP="00985901">
            <w:r>
              <w:t>Тип</w:t>
            </w:r>
          </w:p>
        </w:tc>
        <w:tc>
          <w:tcPr>
            <w:tcW w:w="4910" w:type="dxa"/>
          </w:tcPr>
          <w:p w14:paraId="215EC0F0" w14:textId="3EBD0655" w:rsidR="00835DC2" w:rsidRDefault="00835DC2" w:rsidP="00985901">
            <w:r>
              <w:t>В списке заявок отображаются только те заявки, у которых тип соответствует значению ДД</w:t>
            </w:r>
            <w:r>
              <w:br/>
            </w:r>
          </w:p>
        </w:tc>
      </w:tr>
      <w:tr w:rsidR="00835DC2" w14:paraId="41FC6B58" w14:textId="77777777" w:rsidTr="00791E2C">
        <w:tc>
          <w:tcPr>
            <w:tcW w:w="2122" w:type="dxa"/>
            <w:vMerge/>
          </w:tcPr>
          <w:p w14:paraId="6E5F4FB6" w14:textId="77777777" w:rsidR="00835DC2" w:rsidRDefault="00835DC2" w:rsidP="00985901"/>
        </w:tc>
        <w:tc>
          <w:tcPr>
            <w:tcW w:w="1984" w:type="dxa"/>
            <w:vMerge/>
          </w:tcPr>
          <w:p w14:paraId="5981F45F" w14:textId="77777777" w:rsidR="00835DC2" w:rsidRDefault="00835DC2" w:rsidP="00985901"/>
        </w:tc>
        <w:tc>
          <w:tcPr>
            <w:tcW w:w="4910" w:type="dxa"/>
          </w:tcPr>
          <w:p w14:paraId="6988D912" w14:textId="136B6B18" w:rsidR="00835DC2" w:rsidRDefault="00835DC2" w:rsidP="00985901">
            <w:r>
              <w:t>В списке типов (в заявке и типе) отображаются только те, которые есть в значениях ДД (вручную проставить тоже можно только доступные)</w:t>
            </w:r>
          </w:p>
        </w:tc>
      </w:tr>
    </w:tbl>
    <w:p w14:paraId="64ABE2E0" w14:textId="77777777" w:rsidR="00791E2C" w:rsidRPr="00791E2C" w:rsidRDefault="00791E2C" w:rsidP="00985901"/>
    <w:p w14:paraId="1B16F28F" w14:textId="2A80AED3" w:rsidR="00C639B9" w:rsidRDefault="00C639B9" w:rsidP="00A476AD">
      <w:pPr>
        <w:pStyle w:val="3"/>
        <w:rPr>
          <w:rFonts w:eastAsia="Calibri" w:cstheme="minorHAnsi"/>
          <w:szCs w:val="22"/>
        </w:rPr>
      </w:pPr>
      <w:r>
        <w:rPr>
          <w:rFonts w:eastAsia="Calibri" w:cstheme="minorHAnsi"/>
          <w:szCs w:val="22"/>
        </w:rPr>
        <w:lastRenderedPageBreak/>
        <w:t xml:space="preserve">Предположительный макет для </w:t>
      </w:r>
      <w:proofErr w:type="spellStart"/>
      <w:r w:rsidRPr="007644A4">
        <w:rPr>
          <w:rFonts w:eastAsia="Calibri" w:cstheme="minorHAnsi"/>
          <w:szCs w:val="22"/>
        </w:rPr>
        <w:t>Bhr_BusinessTripReq</w:t>
      </w:r>
      <w:proofErr w:type="spellEnd"/>
      <w:r w:rsidRPr="007644A4">
        <w:rPr>
          <w:rFonts w:eastAsia="Calibri" w:cstheme="minorHAnsi"/>
          <w:szCs w:val="22"/>
        </w:rPr>
        <w:t xml:space="preserve"> «Заявка на командировку»</w:t>
      </w:r>
    </w:p>
    <w:p w14:paraId="639415F7" w14:textId="77777777" w:rsidR="0035610C" w:rsidRPr="0035610C" w:rsidRDefault="0035610C" w:rsidP="0035610C">
      <w:pPr>
        <w:rPr>
          <w:lang w:eastAsia="ru-RU"/>
        </w:rPr>
      </w:pPr>
    </w:p>
    <w:p w14:paraId="29AEDB10" w14:textId="28C772B4" w:rsidR="0035610C" w:rsidRDefault="0035610C" w:rsidP="00A476AD">
      <w:pPr>
        <w:pStyle w:val="4"/>
        <w:rPr>
          <w:rFonts w:eastAsia="Calibri" w:cstheme="minorHAnsi"/>
          <w:szCs w:val="22"/>
        </w:rPr>
      </w:pPr>
      <w:r>
        <w:rPr>
          <w:rFonts w:eastAsia="Calibri" w:cstheme="minorHAnsi"/>
        </w:rPr>
        <w:t>Макет заголовка</w:t>
      </w:r>
    </w:p>
    <w:p w14:paraId="440F4C77" w14:textId="2F0066ED" w:rsidR="00985DD4" w:rsidRDefault="00437EE8" w:rsidP="0028400C">
      <w:r w:rsidRPr="00437EE8">
        <w:rPr>
          <w:noProof/>
        </w:rPr>
        <w:drawing>
          <wp:inline distT="0" distB="0" distL="0" distR="0" wp14:anchorId="3D796831" wp14:editId="557BCD21">
            <wp:extent cx="5731510" cy="6965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AF45" w14:textId="7559F5AF" w:rsidR="001B346F" w:rsidRPr="00A476AD" w:rsidRDefault="001B346F" w:rsidP="00A476AD">
      <w:pPr>
        <w:pStyle w:val="4"/>
        <w:rPr>
          <w:rFonts w:eastAsia="Calibri" w:cstheme="minorHAnsi"/>
        </w:rPr>
      </w:pPr>
      <w:r>
        <w:rPr>
          <w:rFonts w:eastAsia="Calibri" w:cstheme="minorHAnsi"/>
        </w:rPr>
        <w:t>Макет вкладки «Маршрут командировки»</w:t>
      </w:r>
    </w:p>
    <w:p w14:paraId="76FA2144" w14:textId="75D9461C" w:rsidR="0035610C" w:rsidRDefault="00546910" w:rsidP="00546910">
      <w:r w:rsidRPr="00546910">
        <w:rPr>
          <w:noProof/>
        </w:rPr>
        <w:drawing>
          <wp:inline distT="0" distB="0" distL="0" distR="0" wp14:anchorId="02B01BAB" wp14:editId="10B30D5F">
            <wp:extent cx="6372559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3953" cy="10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4B50" w14:textId="309CBEC4" w:rsidR="00546910" w:rsidRPr="00A476AD" w:rsidRDefault="00546910" w:rsidP="00A476AD">
      <w:pPr>
        <w:pStyle w:val="4"/>
        <w:rPr>
          <w:rFonts w:eastAsia="Calibri" w:cstheme="minorHAnsi"/>
        </w:rPr>
      </w:pPr>
      <w:r>
        <w:rPr>
          <w:rFonts w:eastAsia="Calibri" w:cstheme="minorHAnsi"/>
        </w:rPr>
        <w:t>Макет вкладки «Смета»</w:t>
      </w:r>
    </w:p>
    <w:p w14:paraId="2B63A5C5" w14:textId="71275C3A" w:rsidR="00546910" w:rsidRDefault="00546910" w:rsidP="00546910">
      <w:r w:rsidRPr="00546910">
        <w:rPr>
          <w:noProof/>
        </w:rPr>
        <w:drawing>
          <wp:inline distT="0" distB="0" distL="0" distR="0" wp14:anchorId="2B81D4ED" wp14:editId="32A7669F">
            <wp:extent cx="5902036" cy="1180276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8139" cy="118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01C7" w14:textId="03889E81" w:rsidR="00546910" w:rsidRDefault="00546910" w:rsidP="00546910"/>
    <w:p w14:paraId="3B7DB549" w14:textId="59C7E2D7" w:rsidR="00546910" w:rsidRDefault="00546910" w:rsidP="00A476AD">
      <w:pPr>
        <w:pStyle w:val="4"/>
        <w:rPr>
          <w:rFonts w:eastAsia="Calibri" w:cstheme="minorHAnsi"/>
          <w:szCs w:val="22"/>
        </w:rPr>
      </w:pPr>
      <w:r>
        <w:rPr>
          <w:rFonts w:eastAsia="Calibri" w:cstheme="minorHAnsi"/>
        </w:rPr>
        <w:t>Макет фильтрации и списка</w:t>
      </w:r>
    </w:p>
    <w:p w14:paraId="2B356C05" w14:textId="7E90E06F" w:rsidR="00546910" w:rsidRDefault="00546910" w:rsidP="00546910">
      <w:r w:rsidRPr="00546910">
        <w:rPr>
          <w:noProof/>
        </w:rPr>
        <w:drawing>
          <wp:inline distT="0" distB="0" distL="0" distR="0" wp14:anchorId="16FF0B98" wp14:editId="5EEF7B8F">
            <wp:extent cx="5731510" cy="11899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C95A" w14:textId="01289C0F" w:rsidR="00BC04EA" w:rsidRPr="002B5602" w:rsidRDefault="00BC04EA" w:rsidP="00E67EE2">
      <w:pPr>
        <w:pStyle w:val="3"/>
        <w:rPr>
          <w:rFonts w:eastAsia="Calibri" w:cstheme="minorHAnsi"/>
          <w:szCs w:val="22"/>
        </w:rPr>
      </w:pPr>
      <w:r w:rsidRPr="002B5602">
        <w:rPr>
          <w:rFonts w:eastAsia="Calibri" w:cstheme="minorHAnsi"/>
          <w:szCs w:val="22"/>
        </w:rPr>
        <w:t>Внутреннее тестирование</w:t>
      </w:r>
    </w:p>
    <w:p w14:paraId="46E933D2" w14:textId="77777777" w:rsidR="00BC04EA" w:rsidRPr="002B5602" w:rsidRDefault="00BC04EA" w:rsidP="00BC04EA">
      <w:pPr>
        <w:ind w:firstLine="567"/>
        <w:rPr>
          <w:rFonts w:cstheme="minorHAnsi"/>
        </w:rPr>
      </w:pPr>
      <w:r w:rsidRPr="002B5602">
        <w:rPr>
          <w:rFonts w:cstheme="minorHAnsi"/>
        </w:rPr>
        <w:t>Проведение внутреннего тестирования выполненн</w:t>
      </w:r>
      <w:r>
        <w:rPr>
          <w:rFonts w:cstheme="minorHAnsi"/>
        </w:rPr>
        <w:t>ой разработки.</w:t>
      </w:r>
    </w:p>
    <w:p w14:paraId="7B75ECFB" w14:textId="77777777" w:rsidR="00BC04EA" w:rsidRDefault="00BC04EA" w:rsidP="00BC04EA">
      <w:pPr>
        <w:rPr>
          <w:lang w:eastAsia="ru-RU"/>
        </w:rPr>
      </w:pPr>
    </w:p>
    <w:p w14:paraId="76115663" w14:textId="79C4075F" w:rsidR="00BC04EA" w:rsidRPr="002B5602" w:rsidRDefault="00BC04EA" w:rsidP="00E67EE2">
      <w:pPr>
        <w:pStyle w:val="3"/>
        <w:ind w:left="0"/>
        <w:rPr>
          <w:rFonts w:eastAsia="Calibri" w:cstheme="minorHAnsi"/>
          <w:szCs w:val="22"/>
        </w:rPr>
      </w:pPr>
      <w:r w:rsidRPr="002B5602">
        <w:rPr>
          <w:rFonts w:eastAsia="Calibri" w:cstheme="minorHAnsi"/>
          <w:szCs w:val="22"/>
        </w:rPr>
        <w:t>Документирование изменений</w:t>
      </w:r>
    </w:p>
    <w:p w14:paraId="122C01E3" w14:textId="77777777" w:rsidR="00BC04EA" w:rsidRDefault="00BC04EA" w:rsidP="00BC04EA">
      <w:pPr>
        <w:ind w:firstLine="567"/>
        <w:rPr>
          <w:rFonts w:cstheme="minorHAnsi"/>
        </w:rPr>
      </w:pPr>
      <w:r w:rsidRPr="002B5602">
        <w:rPr>
          <w:rFonts w:cstheme="minorHAnsi"/>
        </w:rPr>
        <w:t>Документирование внесенных изменений.</w:t>
      </w:r>
    </w:p>
    <w:p w14:paraId="3D5126ED" w14:textId="77777777" w:rsidR="00BC04EA" w:rsidRPr="002B5602" w:rsidRDefault="00BC04EA" w:rsidP="00BC04EA">
      <w:pPr>
        <w:ind w:firstLine="567"/>
        <w:rPr>
          <w:rFonts w:cstheme="minorHAnsi"/>
        </w:rPr>
      </w:pPr>
    </w:p>
    <w:p w14:paraId="6D4F142F" w14:textId="5B84A1B1" w:rsidR="00BC04EA" w:rsidRPr="002B5602" w:rsidRDefault="00BC04EA" w:rsidP="00E67EE2">
      <w:pPr>
        <w:pStyle w:val="3"/>
        <w:ind w:left="0"/>
        <w:rPr>
          <w:rFonts w:eastAsia="Calibri" w:cstheme="minorHAnsi"/>
          <w:szCs w:val="22"/>
        </w:rPr>
      </w:pPr>
      <w:r w:rsidRPr="002B5602">
        <w:rPr>
          <w:rFonts w:eastAsia="Calibri" w:cstheme="minorHAnsi"/>
          <w:szCs w:val="22"/>
        </w:rPr>
        <w:t>Приемо-сдаточные работы</w:t>
      </w:r>
    </w:p>
    <w:p w14:paraId="0DC630DC" w14:textId="77777777" w:rsidR="00BC04EA" w:rsidRPr="002B5602" w:rsidRDefault="00BC04EA" w:rsidP="00BC04EA">
      <w:pPr>
        <w:ind w:firstLine="567"/>
        <w:rPr>
          <w:rFonts w:cstheme="minorHAnsi"/>
        </w:rPr>
      </w:pPr>
      <w:r w:rsidRPr="002B5602">
        <w:rPr>
          <w:rFonts w:cstheme="minorHAnsi"/>
        </w:rPr>
        <w:t>Проведение приемо-сдаточных работ с участием Заказчика.</w:t>
      </w:r>
    </w:p>
    <w:p w14:paraId="476DD305" w14:textId="77777777" w:rsidR="001D1AFD" w:rsidRPr="008B3372" w:rsidRDefault="001D1AFD" w:rsidP="00A47194">
      <w:pPr>
        <w:pStyle w:val="a0"/>
      </w:pPr>
    </w:p>
    <w:sectPr w:rsidR="001D1AFD" w:rsidRPr="008B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Никита Судаков" w:date="2025-09-19T14:41:00Z" w:initials="НС">
    <w:p w14:paraId="535ADB0D" w14:textId="22D9355B" w:rsidR="000E7A29" w:rsidRDefault="000E7A29">
      <w:pPr>
        <w:pStyle w:val="a8"/>
      </w:pPr>
      <w:r>
        <w:rPr>
          <w:rStyle w:val="a7"/>
        </w:rPr>
        <w:annotationRef/>
      </w:r>
      <w:r>
        <w:t>Предлагаем существующие атрибуты не указывать.</w:t>
      </w:r>
    </w:p>
  </w:comment>
  <w:comment w:id="2" w:author="Popova, Liliya" w:date="2025-09-22T09:27:00Z" w:initials="PL">
    <w:p w14:paraId="08B8B876" w14:textId="725A0408" w:rsidR="008679E4" w:rsidRDefault="008679E4">
      <w:pPr>
        <w:pStyle w:val="a8"/>
      </w:pPr>
      <w:r>
        <w:rPr>
          <w:rStyle w:val="a7"/>
        </w:rPr>
        <w:annotationRef/>
      </w:r>
      <w:r>
        <w:t>Решили оставить для сравнения</w:t>
      </w:r>
    </w:p>
  </w:comment>
  <w:comment w:id="19" w:author="Никита Судаков" w:date="2025-09-19T14:40:00Z" w:initials="НС">
    <w:p w14:paraId="252C7952" w14:textId="37CD58B1" w:rsidR="00F7562D" w:rsidRDefault="00F7562D">
      <w:pPr>
        <w:pStyle w:val="a8"/>
      </w:pPr>
      <w:r>
        <w:rPr>
          <w:rStyle w:val="a7"/>
        </w:rPr>
        <w:annotationRef/>
      </w:r>
      <w:r>
        <w:t>Объект уже типизирован</w:t>
      </w:r>
    </w:p>
  </w:comment>
  <w:comment w:id="20" w:author="Popova, Liliya" w:date="2025-09-22T09:28:00Z" w:initials="PL">
    <w:p w14:paraId="0259A9BC" w14:textId="08390AFB" w:rsidR="008679E4" w:rsidRDefault="008679E4">
      <w:pPr>
        <w:pStyle w:val="a8"/>
      </w:pPr>
      <w:r>
        <w:rPr>
          <w:rStyle w:val="a7"/>
        </w:rPr>
        <w:annotationRef/>
      </w:r>
      <w:r>
        <w:t>Необходимо вывести Тип в карточку документа и создать три типа объекта для разграничения полномочий</w:t>
      </w:r>
    </w:p>
  </w:comment>
  <w:comment w:id="22" w:author="Никита Судаков" w:date="2025-09-19T14:39:00Z" w:initials="НС">
    <w:p w14:paraId="1323038F" w14:textId="3D634A77" w:rsidR="00F7562D" w:rsidRDefault="00F7562D">
      <w:pPr>
        <w:pStyle w:val="a8"/>
      </w:pPr>
      <w:r>
        <w:rPr>
          <w:rStyle w:val="a7"/>
        </w:rPr>
        <w:annotationRef/>
      </w:r>
      <w:r>
        <w:t>По итогам обсуждения 18.09.2025 фиксировали, что поле будет текстовым.</w:t>
      </w:r>
      <w:r>
        <w:br/>
        <w:t>Делать ссылочное?</w:t>
      </w:r>
    </w:p>
  </w:comment>
  <w:comment w:id="21" w:author="Popova, Liliya" w:date="2025-09-22T09:28:00Z" w:initials="PL">
    <w:p w14:paraId="0F670073" w14:textId="2EF7A049" w:rsidR="008679E4" w:rsidRPr="008679E4" w:rsidRDefault="008679E4">
      <w:pPr>
        <w:pStyle w:val="a8"/>
      </w:pPr>
      <w:r>
        <w:rPr>
          <w:rStyle w:val="a7"/>
        </w:rPr>
        <w:annotationRef/>
      </w:r>
      <w:r>
        <w:t xml:space="preserve">Ждем интеграции из </w:t>
      </w:r>
      <w:proofErr w:type="spellStart"/>
      <w:r>
        <w:rPr>
          <w:lang w:val="en-US"/>
        </w:rPr>
        <w:t>Directum</w:t>
      </w:r>
      <w:proofErr w:type="spellEnd"/>
      <w:r>
        <w:t xml:space="preserve">, если значения позволят сделать </w:t>
      </w:r>
      <w:proofErr w:type="spellStart"/>
      <w:r>
        <w:t>ссылочность</w:t>
      </w:r>
      <w:proofErr w:type="spellEnd"/>
      <w:r>
        <w:t xml:space="preserve"> на класс, то лучше его сделать, так как в АО это поле ссылается на класс.</w:t>
      </w:r>
    </w:p>
  </w:comment>
  <w:comment w:id="23" w:author="Никита Судаков" w:date="2025-09-19T14:38:00Z" w:initials="НС">
    <w:p w14:paraId="271712ED" w14:textId="27020267" w:rsidR="00F7562D" w:rsidRDefault="00F7562D">
      <w:pPr>
        <w:pStyle w:val="a8"/>
      </w:pPr>
      <w:r>
        <w:rPr>
          <w:rStyle w:val="a7"/>
        </w:rPr>
        <w:annotationRef/>
      </w:r>
      <w:r>
        <w:rPr>
          <w:rStyle w:val="a7"/>
        </w:rPr>
        <w:annotationRef/>
      </w:r>
      <w:r>
        <w:t>Если различий этого отображения в зависимости от типа не предполагается – можно настроить обозревателем проекта.</w:t>
      </w:r>
      <w:r>
        <w:br/>
        <w:t>Если предполагаются – лучше сделать проектное переопределение.</w:t>
      </w:r>
    </w:p>
  </w:comment>
  <w:comment w:id="24" w:author="Popova, Liliya" w:date="2025-09-22T09:29:00Z" w:initials="PL">
    <w:p w14:paraId="6CCCDD3E" w14:textId="2F0388DD" w:rsidR="008679E4" w:rsidRDefault="008679E4">
      <w:pPr>
        <w:pStyle w:val="a8"/>
      </w:pPr>
      <w:r>
        <w:rPr>
          <w:rStyle w:val="a7"/>
        </w:rPr>
        <w:annotationRef/>
      </w:r>
      <w:r>
        <w:t>Определились на встрече 22.09, что делаем проектным переопределением</w:t>
      </w:r>
    </w:p>
  </w:comment>
  <w:comment w:id="25" w:author="Никита Судаков" w:date="2025-09-19T14:37:00Z" w:initials="НС">
    <w:p w14:paraId="1AA5DFDB" w14:textId="3C2D2AF0" w:rsidR="00F7562D" w:rsidRDefault="00F7562D">
      <w:pPr>
        <w:pStyle w:val="a8"/>
      </w:pPr>
      <w:r>
        <w:rPr>
          <w:rStyle w:val="a7"/>
        </w:rPr>
        <w:annotationRef/>
      </w:r>
      <w:r>
        <w:t>Если различий этого отображения в зависимости от типа не предполагается – можно настроить обозревателем проекта.</w:t>
      </w:r>
      <w:r>
        <w:br/>
        <w:t>Если предполагаются – лучше сделать проектное переопределение.</w:t>
      </w:r>
    </w:p>
  </w:comment>
  <w:comment w:id="26" w:author="Popova, Liliya" w:date="2025-09-22T09:30:00Z" w:initials="PL">
    <w:p w14:paraId="0587E37E" w14:textId="2BFE900C" w:rsidR="008679E4" w:rsidRDefault="008679E4">
      <w:pPr>
        <w:pStyle w:val="a8"/>
      </w:pPr>
      <w:r>
        <w:rPr>
          <w:rStyle w:val="a7"/>
        </w:rPr>
        <w:annotationRef/>
      </w:r>
      <w:r>
        <w:t>Определились на встрече 22.09, что делаем проектным переопределением</w:t>
      </w:r>
    </w:p>
  </w:comment>
  <w:comment w:id="27" w:author="Никита Судаков" w:date="2025-09-19T14:33:00Z" w:initials="НС">
    <w:p w14:paraId="79685F1B" w14:textId="3D9CFAB7" w:rsidR="00F7562D" w:rsidRDefault="00F7562D">
      <w:pPr>
        <w:pStyle w:val="a8"/>
      </w:pPr>
      <w:r>
        <w:rPr>
          <w:rStyle w:val="a7"/>
        </w:rPr>
        <w:annotationRef/>
      </w:r>
      <w:r>
        <w:t>Отдельную закладку (на макете нет)?</w:t>
      </w:r>
      <w:r>
        <w:br/>
      </w:r>
      <w:proofErr w:type="spellStart"/>
      <w:r>
        <w:t>М.б</w:t>
      </w:r>
      <w:proofErr w:type="spellEnd"/>
      <w:r>
        <w:t>. лучше в заголовок её поместить?</w:t>
      </w:r>
    </w:p>
  </w:comment>
  <w:comment w:id="28" w:author="Popova, Liliya" w:date="2025-09-22T09:33:00Z" w:initials="PL">
    <w:p w14:paraId="3879023D" w14:textId="1F4D74EE" w:rsidR="008679E4" w:rsidRDefault="008679E4">
      <w:pPr>
        <w:pStyle w:val="a8"/>
      </w:pPr>
      <w:r>
        <w:rPr>
          <w:rStyle w:val="a7"/>
        </w:rPr>
        <w:annotationRef/>
      </w:r>
      <w:r>
        <w:t xml:space="preserve">Помещаем в </w:t>
      </w:r>
      <w:r>
        <w:t>заголовок</w:t>
      </w:r>
      <w:bookmarkStart w:id="29" w:name="_GoBack"/>
      <w:bookmarkEnd w:id="2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5ADB0D" w15:done="0"/>
  <w15:commentEx w15:paraId="08B8B876" w15:paraIdParent="535ADB0D" w15:done="0"/>
  <w15:commentEx w15:paraId="252C7952" w15:done="0"/>
  <w15:commentEx w15:paraId="0259A9BC" w15:paraIdParent="252C7952" w15:done="0"/>
  <w15:commentEx w15:paraId="1323038F" w15:done="0"/>
  <w15:commentEx w15:paraId="0F670073" w15:paraIdParent="1323038F" w15:done="0"/>
  <w15:commentEx w15:paraId="271712ED" w15:done="0"/>
  <w15:commentEx w15:paraId="6CCCDD3E" w15:paraIdParent="271712ED" w15:done="0"/>
  <w15:commentEx w15:paraId="1AA5DFDB" w15:done="0"/>
  <w15:commentEx w15:paraId="0587E37E" w15:paraIdParent="1AA5DFDB" w15:done="0"/>
  <w15:commentEx w15:paraId="79685F1B" w15:done="0"/>
  <w15:commentEx w15:paraId="3879023D" w15:paraIdParent="79685F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7EA1F" w16cex:dateUtc="2025-09-19T11:41:00Z"/>
  <w16cex:commentExtensible w16cex:durableId="2C77E9DB" w16cex:dateUtc="2025-09-19T11:40:00Z"/>
  <w16cex:commentExtensible w16cex:durableId="2C77E9B1" w16cex:dateUtc="2025-09-19T11:39:00Z"/>
  <w16cex:commentExtensible w16cex:durableId="2C77E983" w16cex:dateUtc="2025-09-19T11:38:00Z"/>
  <w16cex:commentExtensible w16cex:durableId="2C77E944" w16cex:dateUtc="2025-09-19T11:37:00Z"/>
  <w16cex:commentExtensible w16cex:durableId="2C77E84B" w16cex:dateUtc="2025-09-19T1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5ADB0D" w16cid:durableId="2C77EA1F"/>
  <w16cid:commentId w16cid:paraId="08B8B876" w16cid:durableId="2C7B950B"/>
  <w16cid:commentId w16cid:paraId="252C7952" w16cid:durableId="2C77E9DB"/>
  <w16cid:commentId w16cid:paraId="0259A9BC" w16cid:durableId="2C7B9525"/>
  <w16cid:commentId w16cid:paraId="1323038F" w16cid:durableId="2C77E9B1"/>
  <w16cid:commentId w16cid:paraId="0F670073" w16cid:durableId="2C7B9548"/>
  <w16cid:commentId w16cid:paraId="271712ED" w16cid:durableId="2C77E983"/>
  <w16cid:commentId w16cid:paraId="6CCCDD3E" w16cid:durableId="2C7B9586"/>
  <w16cid:commentId w16cid:paraId="1AA5DFDB" w16cid:durableId="2C77E944"/>
  <w16cid:commentId w16cid:paraId="0587E37E" w16cid:durableId="2C7B959F"/>
  <w16cid:commentId w16cid:paraId="79685F1B" w16cid:durableId="2C77E84B"/>
  <w16cid:commentId w16cid:paraId="3879023D" w16cid:durableId="2C7B96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55F1"/>
    <w:multiLevelType w:val="multilevel"/>
    <w:tmpl w:val="10E0E3A0"/>
    <w:styleLink w:val="2"/>
    <w:lvl w:ilvl="0">
      <w:start w:val="1"/>
      <w:numFmt w:val="decimal"/>
      <w:pStyle w:val="20"/>
      <w:suff w:val="space"/>
      <w:lvlText w:val="%1."/>
      <w:lvlJc w:val="left"/>
      <w:pPr>
        <w:ind w:left="1069" w:hanging="1069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pStyle w:val="3"/>
      <w:isLgl/>
      <w:suff w:val="space"/>
      <w:lvlText w:val="%1.%2"/>
      <w:lvlJc w:val="left"/>
      <w:pPr>
        <w:ind w:left="710" w:firstLine="0"/>
      </w:pPr>
      <w:rPr>
        <w:rFonts w:ascii="Calibri" w:hAnsi="Calibri" w:hint="default"/>
        <w:b/>
        <w:i w:val="0"/>
        <w:color w:val="000000" w:themeColor="text1"/>
        <w:sz w:val="22"/>
      </w:rPr>
    </w:lvl>
    <w:lvl w:ilvl="2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ascii="Calibri" w:hAnsi="Calibri" w:hint="default"/>
        <w:b/>
        <w:bCs w:val="0"/>
        <w:i w:val="0"/>
        <w:color w:val="000000" w:themeColor="text1"/>
        <w:sz w:val="22"/>
      </w:rPr>
    </w:lvl>
    <w:lvl w:ilvl="3">
      <w:start w:val="1"/>
      <w:numFmt w:val="decimal"/>
      <w:pStyle w:val="5"/>
      <w:isLgl/>
      <w:suff w:val="space"/>
      <w:lvlText w:val="%1.%2.%3.%4"/>
      <w:lvlJc w:val="left"/>
      <w:pPr>
        <w:ind w:left="907" w:firstLine="0"/>
      </w:pPr>
      <w:rPr>
        <w:rFonts w:ascii="Calibri" w:hAnsi="Calibri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6"/>
      <w:isLgl/>
      <w:suff w:val="space"/>
      <w:lvlText w:val="%1.%2.%3.%4.%5"/>
      <w:lvlJc w:val="left"/>
      <w:pPr>
        <w:ind w:left="1191" w:firstLine="0"/>
      </w:pPr>
      <w:rPr>
        <w:rFonts w:ascii="Calibri" w:hAnsi="Calibri" w:hint="default"/>
        <w:b w:val="0"/>
        <w:i w:val="0"/>
        <w:color w:val="000000" w:themeColor="text1"/>
        <w:sz w:val="22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11F75FE8"/>
    <w:multiLevelType w:val="hybridMultilevel"/>
    <w:tmpl w:val="11404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E5424"/>
    <w:multiLevelType w:val="hybridMultilevel"/>
    <w:tmpl w:val="75C816F4"/>
    <w:lvl w:ilvl="0" w:tplc="AF5CE8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924377B"/>
    <w:multiLevelType w:val="hybridMultilevel"/>
    <w:tmpl w:val="BB6A4884"/>
    <w:lvl w:ilvl="0" w:tplc="726C21D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C41DE"/>
    <w:multiLevelType w:val="multilevel"/>
    <w:tmpl w:val="3216CB6C"/>
    <w:lvl w:ilvl="0">
      <w:start w:val="7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8E607CF"/>
    <w:multiLevelType w:val="multilevel"/>
    <w:tmpl w:val="83B066D8"/>
    <w:lvl w:ilvl="0">
      <w:start w:val="7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CCA4B99"/>
    <w:multiLevelType w:val="multilevel"/>
    <w:tmpl w:val="10E0E3A0"/>
    <w:numStyleLink w:val="2"/>
  </w:abstractNum>
  <w:num w:numId="1">
    <w:abstractNumId w:val="3"/>
  </w:num>
  <w:num w:numId="2">
    <w:abstractNumId w:val="6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икита Судаков">
    <w15:presenceInfo w15:providerId="Windows Live" w15:userId="d29c19ff49eb659a"/>
  </w15:person>
  <w15:person w15:author="Popova, Liliya">
    <w15:presenceInfo w15:providerId="AD" w15:userId="S-1-5-21-2080668339-1529229370-1757479407-357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8E"/>
    <w:rsid w:val="000C28C1"/>
    <w:rsid w:val="000E7A29"/>
    <w:rsid w:val="00100D1B"/>
    <w:rsid w:val="00115DA1"/>
    <w:rsid w:val="00183675"/>
    <w:rsid w:val="001845EA"/>
    <w:rsid w:val="001B346F"/>
    <w:rsid w:val="001D1AFD"/>
    <w:rsid w:val="00265034"/>
    <w:rsid w:val="0028400C"/>
    <w:rsid w:val="002B239F"/>
    <w:rsid w:val="002B2C45"/>
    <w:rsid w:val="0035610C"/>
    <w:rsid w:val="00376940"/>
    <w:rsid w:val="003F2B8E"/>
    <w:rsid w:val="004153D9"/>
    <w:rsid w:val="00437EE8"/>
    <w:rsid w:val="00477A66"/>
    <w:rsid w:val="004E0356"/>
    <w:rsid w:val="00546910"/>
    <w:rsid w:val="006D7B4E"/>
    <w:rsid w:val="00740DB0"/>
    <w:rsid w:val="007644A4"/>
    <w:rsid w:val="00791E2C"/>
    <w:rsid w:val="007C7A2E"/>
    <w:rsid w:val="00835DC2"/>
    <w:rsid w:val="008679E4"/>
    <w:rsid w:val="008B3372"/>
    <w:rsid w:val="008B4C64"/>
    <w:rsid w:val="009131F3"/>
    <w:rsid w:val="00985901"/>
    <w:rsid w:val="00985DD4"/>
    <w:rsid w:val="009866A4"/>
    <w:rsid w:val="00A04F85"/>
    <w:rsid w:val="00A07DCE"/>
    <w:rsid w:val="00A47194"/>
    <w:rsid w:val="00A476AD"/>
    <w:rsid w:val="00A87258"/>
    <w:rsid w:val="00A916A1"/>
    <w:rsid w:val="00AA4B16"/>
    <w:rsid w:val="00AB4063"/>
    <w:rsid w:val="00AB54B3"/>
    <w:rsid w:val="00B07779"/>
    <w:rsid w:val="00B738E5"/>
    <w:rsid w:val="00BC04EA"/>
    <w:rsid w:val="00C600D2"/>
    <w:rsid w:val="00C61A02"/>
    <w:rsid w:val="00C639B9"/>
    <w:rsid w:val="00C825C1"/>
    <w:rsid w:val="00CC393F"/>
    <w:rsid w:val="00CD4132"/>
    <w:rsid w:val="00D40606"/>
    <w:rsid w:val="00DC18DE"/>
    <w:rsid w:val="00E103A7"/>
    <w:rsid w:val="00E37B25"/>
    <w:rsid w:val="00E555C3"/>
    <w:rsid w:val="00E64584"/>
    <w:rsid w:val="00E67EE2"/>
    <w:rsid w:val="00F311A2"/>
    <w:rsid w:val="00F7562D"/>
    <w:rsid w:val="00F95848"/>
    <w:rsid w:val="00F97589"/>
    <w:rsid w:val="00FC4E91"/>
    <w:rsid w:val="00FD05D9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3522"/>
  <w15:chartTrackingRefBased/>
  <w15:docId w15:val="{2D88F6FA-ED14-4276-AD54-3D44FBCD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0">
    <w:name w:val="heading 2"/>
    <w:basedOn w:val="a0"/>
    <w:next w:val="a"/>
    <w:link w:val="21"/>
    <w:autoRedefine/>
    <w:qFormat/>
    <w:rsid w:val="00E555C3"/>
    <w:pPr>
      <w:keepNext/>
      <w:numPr>
        <w:numId w:val="2"/>
      </w:numPr>
      <w:spacing w:after="0" w:line="240" w:lineRule="auto"/>
      <w:contextualSpacing w:val="0"/>
      <w:jc w:val="both"/>
      <w:outlineLvl w:val="1"/>
    </w:pPr>
    <w:rPr>
      <w:rFonts w:cs="Arial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1"/>
    <w:qFormat/>
    <w:rsid w:val="00E555C3"/>
    <w:pPr>
      <w:keepNext/>
      <w:numPr>
        <w:ilvl w:val="1"/>
        <w:numId w:val="2"/>
      </w:numPr>
      <w:spacing w:before="240" w:after="60" w:line="240" w:lineRule="auto"/>
      <w:outlineLvl w:val="2"/>
    </w:pPr>
    <w:rPr>
      <w:rFonts w:cs="Arial"/>
      <w:b/>
      <w:bCs/>
      <w:color w:val="000000" w:themeColor="text1"/>
      <w:szCs w:val="26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E555C3"/>
    <w:pPr>
      <w:keepNext/>
      <w:keepLines/>
      <w:numPr>
        <w:ilvl w:val="2"/>
        <w:numId w:val="2"/>
      </w:numPr>
      <w:spacing w:before="40" w:after="0" w:line="240" w:lineRule="auto"/>
      <w:outlineLvl w:val="3"/>
    </w:pPr>
    <w:rPr>
      <w:rFonts w:eastAsiaTheme="majorEastAsia" w:cs="Arial"/>
      <w:b/>
      <w:bCs/>
      <w:color w:val="000000" w:themeColor="text1"/>
      <w:szCs w:val="26"/>
      <w:lang w:eastAsia="ru-RU"/>
    </w:rPr>
  </w:style>
  <w:style w:type="paragraph" w:styleId="5">
    <w:name w:val="heading 5"/>
    <w:basedOn w:val="a"/>
    <w:next w:val="a"/>
    <w:link w:val="50"/>
    <w:unhideWhenUsed/>
    <w:qFormat/>
    <w:rsid w:val="00E555C3"/>
    <w:pPr>
      <w:keepNext/>
      <w:keepLines/>
      <w:numPr>
        <w:ilvl w:val="3"/>
        <w:numId w:val="2"/>
      </w:numPr>
      <w:spacing w:before="40" w:after="0" w:line="240" w:lineRule="auto"/>
      <w:outlineLvl w:val="4"/>
    </w:pPr>
    <w:rPr>
      <w:rFonts w:eastAsiaTheme="majorEastAsia" w:cs="Arial"/>
      <w:color w:val="000000" w:themeColor="text1"/>
      <w:lang w:eastAsia="ru-RU"/>
    </w:rPr>
  </w:style>
  <w:style w:type="paragraph" w:styleId="6">
    <w:name w:val="heading 6"/>
    <w:basedOn w:val="a"/>
    <w:next w:val="a"/>
    <w:link w:val="60"/>
    <w:unhideWhenUsed/>
    <w:qFormat/>
    <w:rsid w:val="00E555C3"/>
    <w:pPr>
      <w:keepNext/>
      <w:keepLines/>
      <w:numPr>
        <w:ilvl w:val="4"/>
        <w:numId w:val="2"/>
      </w:numPr>
      <w:spacing w:before="40" w:after="0" w:line="240" w:lineRule="auto"/>
      <w:outlineLvl w:val="5"/>
    </w:pPr>
    <w:rPr>
      <w:rFonts w:eastAsiaTheme="majorEastAsia" w:cs="Arial"/>
      <w:color w:val="000000" w:themeColor="text1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E37B25"/>
    <w:pPr>
      <w:ind w:left="720"/>
      <w:contextualSpacing/>
    </w:pPr>
  </w:style>
  <w:style w:type="table" w:styleId="a4">
    <w:name w:val="Table Grid"/>
    <w:basedOn w:val="a2"/>
    <w:uiPriority w:val="39"/>
    <w:rsid w:val="00A04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1"/>
    <w:link w:val="20"/>
    <w:rsid w:val="00E555C3"/>
    <w:rPr>
      <w:rFonts w:cs="Arial"/>
      <w:b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1"/>
    <w:rsid w:val="00E555C3"/>
    <w:rPr>
      <w:rFonts w:cs="Arial"/>
      <w:b/>
      <w:bCs/>
      <w:color w:val="000000" w:themeColor="text1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E555C3"/>
    <w:rPr>
      <w:rFonts w:eastAsiaTheme="majorEastAsia" w:cs="Arial"/>
      <w:b/>
      <w:bCs/>
      <w:color w:val="000000" w:themeColor="text1"/>
      <w:szCs w:val="26"/>
      <w:lang w:eastAsia="ru-RU"/>
    </w:rPr>
  </w:style>
  <w:style w:type="character" w:customStyle="1" w:styleId="50">
    <w:name w:val="Заголовок 5 Знак"/>
    <w:basedOn w:val="a1"/>
    <w:link w:val="5"/>
    <w:rsid w:val="00E555C3"/>
    <w:rPr>
      <w:rFonts w:eastAsiaTheme="majorEastAsia" w:cs="Arial"/>
      <w:color w:val="000000" w:themeColor="text1"/>
      <w:lang w:eastAsia="ru-RU"/>
    </w:rPr>
  </w:style>
  <w:style w:type="character" w:customStyle="1" w:styleId="60">
    <w:name w:val="Заголовок 6 Знак"/>
    <w:basedOn w:val="a1"/>
    <w:link w:val="6"/>
    <w:rsid w:val="00E555C3"/>
    <w:rPr>
      <w:rFonts w:eastAsiaTheme="majorEastAsia" w:cs="Arial"/>
      <w:color w:val="000000" w:themeColor="text1"/>
      <w:lang w:eastAsia="ru-RU"/>
    </w:rPr>
  </w:style>
  <w:style w:type="paragraph" w:styleId="a5">
    <w:name w:val="Title"/>
    <w:basedOn w:val="a"/>
    <w:next w:val="a"/>
    <w:link w:val="a6"/>
    <w:qFormat/>
    <w:rsid w:val="00E555C3"/>
    <w:pPr>
      <w:spacing w:after="0" w:line="240" w:lineRule="auto"/>
      <w:ind w:firstLine="708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6">
    <w:name w:val="Заголовок Знак"/>
    <w:basedOn w:val="a1"/>
    <w:link w:val="a5"/>
    <w:rsid w:val="00E555C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numbering" w:customStyle="1" w:styleId="2">
    <w:name w:val="Стиль2"/>
    <w:uiPriority w:val="99"/>
    <w:rsid w:val="00E555C3"/>
    <w:pPr>
      <w:numPr>
        <w:numId w:val="3"/>
      </w:numPr>
    </w:pPr>
  </w:style>
  <w:style w:type="character" w:styleId="a7">
    <w:name w:val="annotation reference"/>
    <w:basedOn w:val="a1"/>
    <w:uiPriority w:val="99"/>
    <w:semiHidden/>
    <w:unhideWhenUsed/>
    <w:rsid w:val="00F7562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7562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F7562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7562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7562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67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867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Popova, Liliya</dc:creator>
  <cp:keywords/>
  <dc:description/>
  <cp:lastModifiedBy>Popova, Liliya</cp:lastModifiedBy>
  <cp:revision>46</cp:revision>
  <dcterms:created xsi:type="dcterms:W3CDTF">2025-09-18T11:39:00Z</dcterms:created>
  <dcterms:modified xsi:type="dcterms:W3CDTF">2025-09-22T06:33:00Z</dcterms:modified>
</cp:coreProperties>
</file>